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7A0DC" w14:textId="7A59E6D7" w:rsidR="00662C8A" w:rsidRDefault="005A5186" w:rsidP="004B5D47">
      <w:pPr>
        <w:pStyle w:val="Title"/>
      </w:pPr>
      <w:r>
        <w:t xml:space="preserve">What </w:t>
      </w:r>
      <w:proofErr w:type="gramStart"/>
      <w:r>
        <w:t>The</w:t>
      </w:r>
      <w:proofErr w:type="gramEnd"/>
      <w:r>
        <w:t xml:space="preserve"> Hack</w:t>
      </w:r>
      <w:r w:rsidR="004B5D47">
        <w:t xml:space="preserve"> </w:t>
      </w:r>
      <w:r w:rsidR="0051339A">
        <w:t>–</w:t>
      </w:r>
      <w:r w:rsidR="004B5D47">
        <w:t xml:space="preserve"> </w:t>
      </w:r>
      <w:r w:rsidR="0051339A">
        <w:t>Proctor</w:t>
      </w:r>
      <w:r w:rsidR="00AA6A0C">
        <w:t>’s</w:t>
      </w:r>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24DAAF66" w14:textId="6DF60748" w:rsidR="2FE3C395" w:rsidRDefault="2FE3C395" w:rsidP="2FE3C395">
      <w:pPr>
        <w:pStyle w:val="Heading1"/>
        <w:spacing w:before="0"/>
      </w:pPr>
      <w:r>
        <w:t xml:space="preserve">Challenge Set 0: Pre-requisites - Ready, Set, GO! </w:t>
      </w:r>
    </w:p>
    <w:p w14:paraId="60962878" w14:textId="737C634C" w:rsidR="2FE3C395" w:rsidRDefault="2FE3C395" w:rsidP="2FE3C395">
      <w:pPr>
        <w:pStyle w:val="Heading2"/>
      </w:pPr>
      <w:r>
        <w:t>Lecture:</w:t>
      </w:r>
    </w:p>
    <w:p w14:paraId="55681BDA" w14:textId="6AA345D6" w:rsidR="2FE3C395" w:rsidRDefault="2FE3C395" w:rsidP="2FE3C395">
      <w:pPr>
        <w:pStyle w:val="ListParagraph"/>
        <w:numPr>
          <w:ilvl w:val="0"/>
          <w:numId w:val="12"/>
        </w:numPr>
        <w:spacing w:after="0"/>
      </w:pPr>
      <w:r>
        <w:t>Be a smart Cloud Architect</w:t>
      </w:r>
      <w:r w:rsidR="0049405F">
        <w:t>.</w:t>
      </w:r>
    </w:p>
    <w:p w14:paraId="244EE22C" w14:textId="695B45DF" w:rsidR="2FE3C395" w:rsidRDefault="2FE3C395" w:rsidP="2FE3C395">
      <w:pPr>
        <w:pStyle w:val="ListParagraph"/>
        <w:numPr>
          <w:ilvl w:val="0"/>
          <w:numId w:val="12"/>
        </w:numPr>
        <w:spacing w:after="0"/>
      </w:pPr>
      <w:r>
        <w:t xml:space="preserve">Always be sure to have right tools in your toolbox! </w:t>
      </w:r>
    </w:p>
    <w:p w14:paraId="25B96980" w14:textId="14BB080C" w:rsidR="2FE3C395" w:rsidRDefault="2FE3C395" w:rsidP="2FE3C395">
      <w:pPr>
        <w:pStyle w:val="ListParagraph"/>
        <w:numPr>
          <w:ilvl w:val="0"/>
          <w:numId w:val="12"/>
        </w:numPr>
        <w:spacing w:after="0"/>
      </w:pPr>
      <w:r>
        <w:t>Join the MS Team for this hack</w:t>
      </w:r>
      <w:r w:rsidR="0049405F">
        <w:t>.</w:t>
      </w:r>
    </w:p>
    <w:p w14:paraId="58359703" w14:textId="77777777" w:rsidR="2FE3C395" w:rsidRDefault="2FE3C395" w:rsidP="2FE3C395">
      <w:pPr>
        <w:spacing w:after="0"/>
      </w:pPr>
    </w:p>
    <w:p w14:paraId="4A5C62FF" w14:textId="4D2BA7C9" w:rsidR="2FE3C395" w:rsidRDefault="2FE3C395" w:rsidP="2FE3C395">
      <w:pPr>
        <w:pStyle w:val="Heading2"/>
        <w:spacing w:before="0"/>
      </w:pPr>
      <w:r>
        <w:t>Challenges:</w:t>
      </w:r>
    </w:p>
    <w:p w14:paraId="785042F3" w14:textId="10C952F7" w:rsidR="00325BD5" w:rsidRDefault="2FE3C395" w:rsidP="00702DEA">
      <w:pPr>
        <w:pStyle w:val="ListParagraph"/>
        <w:numPr>
          <w:ilvl w:val="0"/>
          <w:numId w:val="8"/>
        </w:numPr>
        <w:spacing w:after="0"/>
      </w:pPr>
      <w:r>
        <w:t>Make sure that you have joined the Teams group for this track. The first person on your team at your table should create a new channel in this Team with your team name.</w:t>
      </w:r>
    </w:p>
    <w:p w14:paraId="716C9066" w14:textId="168091FE" w:rsidR="2FE3C395" w:rsidRDefault="2FE3C395" w:rsidP="00EB20BC">
      <w:pPr>
        <w:pStyle w:val="ListParagraph"/>
        <w:numPr>
          <w:ilvl w:val="0"/>
          <w:numId w:val="8"/>
        </w:numPr>
        <w:spacing w:after="0"/>
      </w:pPr>
      <w:r>
        <w:t>Install the recommended toolset:</w:t>
      </w:r>
    </w:p>
    <w:p w14:paraId="3F7954AD" w14:textId="77777777" w:rsidR="2FE3C395" w:rsidRDefault="2FE3C395" w:rsidP="2FE3C395">
      <w:pPr>
        <w:numPr>
          <w:ilvl w:val="1"/>
          <w:numId w:val="8"/>
        </w:numPr>
        <w:spacing w:after="0"/>
      </w:pPr>
      <w:r>
        <w:t>Windows Subsystem for Linux</w:t>
      </w:r>
    </w:p>
    <w:p w14:paraId="401CD7F6" w14:textId="3D7D9DBB" w:rsidR="2FE3C395" w:rsidRDefault="2FE3C395" w:rsidP="2FE3C395">
      <w:pPr>
        <w:numPr>
          <w:ilvl w:val="1"/>
          <w:numId w:val="8"/>
        </w:numPr>
        <w:spacing w:after="0"/>
      </w:pPr>
      <w:r>
        <w:t xml:space="preserve">Azure CLI </w:t>
      </w:r>
    </w:p>
    <w:p w14:paraId="54312F1D" w14:textId="11150EEB" w:rsidR="2FE3C395" w:rsidRDefault="2FE3C395" w:rsidP="2FE3C395">
      <w:pPr>
        <w:numPr>
          <w:ilvl w:val="2"/>
          <w:numId w:val="8"/>
        </w:numPr>
        <w:spacing w:after="0"/>
      </w:pPr>
      <w:r>
        <w:t>Update to the latest</w:t>
      </w:r>
    </w:p>
    <w:p w14:paraId="33E075F9" w14:textId="22573262" w:rsidR="2FE3C395" w:rsidRDefault="2FE3C395" w:rsidP="2FE3C395">
      <w:pPr>
        <w:numPr>
          <w:ilvl w:val="2"/>
          <w:numId w:val="8"/>
        </w:numPr>
        <w:spacing w:after="0"/>
      </w:pPr>
      <w:r>
        <w:t>Must be at least version 2.0.42</w:t>
      </w:r>
    </w:p>
    <w:p w14:paraId="390CD615" w14:textId="0A902B12" w:rsidR="2FE3C395" w:rsidRDefault="2FE3C395" w:rsidP="2FE3C395">
      <w:pPr>
        <w:numPr>
          <w:ilvl w:val="2"/>
          <w:numId w:val="8"/>
        </w:numPr>
        <w:spacing w:after="0"/>
      </w:pPr>
      <w:r w:rsidRPr="2FE3C395">
        <w:rPr>
          <w:b/>
          <w:bCs/>
        </w:rPr>
        <w:t>NOTE:</w:t>
      </w:r>
      <w:r>
        <w:t xml:space="preserve"> If you’re running into issues running Azure CLI command on Windows, Disable Global Protect (VPN)</w:t>
      </w:r>
    </w:p>
    <w:p w14:paraId="46D1BCE9" w14:textId="691661C5" w:rsidR="00325BD5" w:rsidRDefault="2FE3C395" w:rsidP="00EB20BC">
      <w:pPr>
        <w:numPr>
          <w:ilvl w:val="1"/>
          <w:numId w:val="8"/>
        </w:numPr>
        <w:spacing w:after="0"/>
      </w:pPr>
      <w:r>
        <w:t>Visual Studio Code</w:t>
      </w:r>
    </w:p>
    <w:p w14:paraId="6AF536EF" w14:textId="1B0F7BFC" w:rsidR="2FE3C395" w:rsidRDefault="2FE3C395" w:rsidP="2FE3C395">
      <w:pPr>
        <w:numPr>
          <w:ilvl w:val="0"/>
          <w:numId w:val="8"/>
        </w:numPr>
        <w:spacing w:after="0"/>
      </w:pPr>
      <w:del w:id="0" w:author="Gino Filicetti" w:date="2020-05-19T18:34:00Z">
        <w:r w:rsidRPr="2FE3C395" w:rsidDel="00436216">
          <w:rPr>
            <w:b/>
            <w:bCs/>
          </w:rPr>
          <w:delText>Note</w:delText>
        </w:r>
      </w:del>
      <w:ins w:id="1" w:author="Gino Filicetti" w:date="2020-05-19T18:34:00Z">
        <w:r w:rsidR="00436216">
          <w:rPr>
            <w:b/>
            <w:bCs/>
          </w:rPr>
          <w:t>NOTE</w:t>
        </w:r>
      </w:ins>
      <w:r w:rsidRPr="2FE3C395">
        <w:rPr>
          <w:b/>
          <w:bCs/>
        </w:rPr>
        <w:t>:</w:t>
      </w:r>
      <w:r>
        <w:t xml:space="preserve"> You can start the next challenge even if this one is still running by using the </w:t>
      </w:r>
      <w:proofErr w:type="spellStart"/>
      <w:r>
        <w:t>the</w:t>
      </w:r>
      <w:proofErr w:type="spellEnd"/>
      <w:r>
        <w:t xml:space="preserve"> Azure Cloud Shell.</w:t>
      </w:r>
    </w:p>
    <w:p w14:paraId="4238EC4C" w14:textId="2968E7FD" w:rsidR="2FE3C395" w:rsidRDefault="2FE3C395" w:rsidP="2FE3C395">
      <w:pPr>
        <w:numPr>
          <w:ilvl w:val="0"/>
          <w:numId w:val="8"/>
        </w:numPr>
        <w:spacing w:after="0"/>
      </w:pPr>
      <w:r w:rsidRPr="2FE3C395">
        <w:rPr>
          <w:b/>
          <w:bCs/>
        </w:rPr>
        <w:t>Tip:</w:t>
      </w:r>
      <w:r>
        <w:t xml:space="preserve"> You can complete almost </w:t>
      </w:r>
      <w:proofErr w:type="gramStart"/>
      <w:r>
        <w:t>all of</w:t>
      </w:r>
      <w:proofErr w:type="gramEnd"/>
      <w:r>
        <w:t xml:space="preserve"> the challenges with the Azure Cloud Shell!  But be a good cloud architect and make sure you have experience installing the tools locally.</w:t>
      </w:r>
    </w:p>
    <w:p w14:paraId="1548C5F5" w14:textId="033C1C7F" w:rsidR="2FE3C395" w:rsidRDefault="2FE3C395" w:rsidP="2FE3C395">
      <w:pPr>
        <w:pStyle w:val="Heading2"/>
      </w:pPr>
    </w:p>
    <w:p w14:paraId="6E677468" w14:textId="2F648A6A" w:rsidR="0004561F" w:rsidRPr="0004561F" w:rsidRDefault="2FE3C395" w:rsidP="001B2B7D">
      <w:pPr>
        <w:pStyle w:val="Heading2"/>
      </w:pPr>
      <w:r>
        <w:t>Proctor Notes &amp; Guidelines</w:t>
      </w:r>
    </w:p>
    <w:p w14:paraId="2901E9E7" w14:textId="2DC4A870" w:rsidR="2FE3C395" w:rsidRDefault="2FE3C395" w:rsidP="2FE3C395">
      <w:pPr>
        <w:pStyle w:val="ListParagraph"/>
        <w:numPr>
          <w:ilvl w:val="0"/>
          <w:numId w:val="3"/>
        </w:numPr>
      </w:pPr>
      <w:r w:rsidRPr="2FE3C395">
        <w:t xml:space="preserve">Install </w:t>
      </w:r>
      <w:r w:rsidR="0004561F">
        <w:t xml:space="preserve">the </w:t>
      </w:r>
      <w:r w:rsidRPr="2FE3C395">
        <w:t xml:space="preserve">WSL: </w:t>
      </w:r>
      <w:hyperlink r:id="rId10">
        <w:r w:rsidRPr="2FE3C395">
          <w:rPr>
            <w:rStyle w:val="Hyperlink"/>
          </w:rPr>
          <w:t>https://docs.microsoft.com/en-us/windows/wsl/install-win10</w:t>
        </w:r>
      </w:hyperlink>
    </w:p>
    <w:p w14:paraId="59CDD1C0" w14:textId="522A47B8" w:rsidR="2FE3C395" w:rsidRDefault="2FE3C395" w:rsidP="2FE3C395">
      <w:pPr>
        <w:pStyle w:val="ListParagraph"/>
        <w:numPr>
          <w:ilvl w:val="0"/>
          <w:numId w:val="3"/>
        </w:numPr>
      </w:pPr>
      <w:r w:rsidRPr="2FE3C395">
        <w:t xml:space="preserve">Install </w:t>
      </w:r>
      <w:r w:rsidR="0004561F">
        <w:t xml:space="preserve">the </w:t>
      </w:r>
      <w:r w:rsidRPr="2FE3C395">
        <w:t>Azure</w:t>
      </w:r>
      <w:r w:rsidR="0004561F">
        <w:t xml:space="preserve"> </w:t>
      </w:r>
      <w:r w:rsidRPr="2FE3C395">
        <w:t xml:space="preserve">CLI </w:t>
      </w:r>
      <w:r w:rsidR="0004561F">
        <w:t>in</w:t>
      </w:r>
      <w:r w:rsidRPr="2FE3C395">
        <w:t xml:space="preserve"> the WSL: </w:t>
      </w:r>
      <w:hyperlink r:id="rId11">
        <w:r w:rsidRPr="2FE3C395">
          <w:rPr>
            <w:rStyle w:val="Hyperlink"/>
          </w:rPr>
          <w:t>https://docs.microsoft.com/en-us/cli/azure/install-azure-cli?view=azure-cli-latest</w:t>
        </w:r>
      </w:hyperlink>
      <w:r w:rsidRPr="2FE3C395">
        <w:t xml:space="preserve"> </w:t>
      </w:r>
    </w:p>
    <w:p w14:paraId="4F1CA01D" w14:textId="4BD945AF" w:rsidR="2FE3C395" w:rsidRDefault="2FE3C395" w:rsidP="2FE3C395">
      <w:pPr>
        <w:pStyle w:val="ListParagraph"/>
        <w:numPr>
          <w:ilvl w:val="0"/>
          <w:numId w:val="3"/>
        </w:numPr>
      </w:pPr>
      <w:r w:rsidRPr="2FE3C395">
        <w:t xml:space="preserve">Install VS Code: </w:t>
      </w:r>
      <w:hyperlink r:id="rId12">
        <w:r w:rsidRPr="2FE3C395">
          <w:rPr>
            <w:rStyle w:val="Hyperlink"/>
          </w:rPr>
          <w:t>https://code.visualstudio.com/</w:t>
        </w:r>
      </w:hyperlink>
    </w:p>
    <w:p w14:paraId="7DBA0745" w14:textId="4726BC7E" w:rsidR="2FE3C395" w:rsidRDefault="2FE3C395" w:rsidP="2FE3C395">
      <w:pPr>
        <w:pStyle w:val="ListParagraph"/>
        <w:numPr>
          <w:ilvl w:val="0"/>
          <w:numId w:val="3"/>
        </w:numPr>
      </w:pPr>
      <w:r w:rsidRPr="2FE3C395">
        <w:t xml:space="preserve">Optionally install Azure Storage Explorer: </w:t>
      </w:r>
      <w:hyperlink r:id="rId13">
        <w:r w:rsidRPr="2FE3C395">
          <w:rPr>
            <w:rStyle w:val="Hyperlink"/>
          </w:rPr>
          <w:t>http://storageexplorer.com</w:t>
        </w:r>
      </w:hyperlink>
    </w:p>
    <w:p w14:paraId="6115DAAD" w14:textId="79F58897" w:rsidR="2FE3C395" w:rsidRDefault="2FE3C395" w:rsidP="2FE3C395"/>
    <w:p w14:paraId="4BB6AB24" w14:textId="77777777" w:rsidR="0004561F" w:rsidRDefault="0004561F">
      <w:pPr>
        <w:rPr>
          <w:rFonts w:asciiTheme="majorHAnsi" w:eastAsiaTheme="majorEastAsia" w:hAnsiTheme="majorHAnsi" w:cstheme="majorBidi"/>
          <w:color w:val="2F5496" w:themeColor="accent1" w:themeShade="BF"/>
          <w:sz w:val="32"/>
          <w:szCs w:val="32"/>
        </w:rPr>
      </w:pPr>
      <w:r>
        <w:br w:type="page"/>
      </w:r>
    </w:p>
    <w:p w14:paraId="7FF7D6A6" w14:textId="11E9A6F4" w:rsidR="2FE3C395" w:rsidRDefault="2FE3C395" w:rsidP="2FE3C395">
      <w:pPr>
        <w:pStyle w:val="Heading1"/>
        <w:spacing w:before="0"/>
      </w:pPr>
      <w:r>
        <w:lastRenderedPageBreak/>
        <w:t>Challenge Set 1: Got Containers?</w:t>
      </w:r>
    </w:p>
    <w:p w14:paraId="15B7C71F" w14:textId="737C634C" w:rsidR="2FE3C395" w:rsidRDefault="2FE3C395" w:rsidP="2FE3C395">
      <w:pPr>
        <w:pStyle w:val="Heading2"/>
      </w:pPr>
      <w:r>
        <w:t>Lecture:</w:t>
      </w:r>
    </w:p>
    <w:p w14:paraId="2844C7BB" w14:textId="4863766A" w:rsidR="2FE3C395" w:rsidRDefault="2FE3C395" w:rsidP="2FE3C395">
      <w:pPr>
        <w:pStyle w:val="ListParagraph"/>
        <w:numPr>
          <w:ilvl w:val="0"/>
          <w:numId w:val="8"/>
        </w:numPr>
        <w:spacing w:after="0"/>
      </w:pPr>
      <w:r>
        <w:t xml:space="preserve">Introduce the </w:t>
      </w:r>
      <w:proofErr w:type="spellStart"/>
      <w:r>
        <w:t>FabMedical</w:t>
      </w:r>
      <w:proofErr w:type="spellEnd"/>
      <w:r>
        <w:t xml:space="preserve"> app and its components</w:t>
      </w:r>
    </w:p>
    <w:p w14:paraId="3142F935" w14:textId="6A5EBE07" w:rsidR="2FE3C395" w:rsidRDefault="2FE3C395" w:rsidP="2FE3C395">
      <w:pPr>
        <w:pStyle w:val="ListParagraph"/>
        <w:numPr>
          <w:ilvl w:val="1"/>
          <w:numId w:val="8"/>
        </w:numPr>
        <w:spacing w:after="0"/>
      </w:pPr>
      <w:r>
        <w:t>It’s an app that manages medical conferences and speakers at the events</w:t>
      </w:r>
    </w:p>
    <w:p w14:paraId="5909A61B" w14:textId="0B4F1F69" w:rsidR="2FE3C395" w:rsidRDefault="008D1321" w:rsidP="2FE3C395">
      <w:pPr>
        <w:pStyle w:val="ListParagraph"/>
        <w:numPr>
          <w:ilvl w:val="0"/>
          <w:numId w:val="12"/>
        </w:numPr>
        <w:spacing w:after="0"/>
      </w:pPr>
      <w:r>
        <w:t>It is w</w:t>
      </w:r>
      <w:r w:rsidR="2FE3C395">
        <w:t>ritten in node.js</w:t>
      </w:r>
    </w:p>
    <w:p w14:paraId="455F5820" w14:textId="759979AD" w:rsidR="2FE3C395" w:rsidRDefault="2FE3C395" w:rsidP="2FE3C395">
      <w:pPr>
        <w:pStyle w:val="ListParagraph"/>
        <w:numPr>
          <w:ilvl w:val="0"/>
          <w:numId w:val="12"/>
        </w:numPr>
        <w:spacing w:after="0"/>
      </w:pPr>
      <w:r>
        <w:t>Introduction to Docker</w:t>
      </w:r>
    </w:p>
    <w:p w14:paraId="509AFAAF" w14:textId="2B4FCEA3" w:rsidR="2FE3C395" w:rsidRDefault="2FE3C395" w:rsidP="2FE3C395">
      <w:pPr>
        <w:pStyle w:val="ListParagraph"/>
        <w:numPr>
          <w:ilvl w:val="0"/>
          <w:numId w:val="12"/>
        </w:numPr>
        <w:spacing w:after="0"/>
      </w:pPr>
      <w:r>
        <w:t xml:space="preserve">Introduction to </w:t>
      </w:r>
      <w:r w:rsidR="00C224BE">
        <w:t>c</w:t>
      </w:r>
      <w:r>
        <w:t>ontaineriz</w:t>
      </w:r>
      <w:r w:rsidR="00C224BE">
        <w:t>ing</w:t>
      </w:r>
      <w:r>
        <w:t xml:space="preserve"> your application</w:t>
      </w:r>
    </w:p>
    <w:p w14:paraId="1E846CC0" w14:textId="77777777" w:rsidR="2FE3C395" w:rsidRDefault="2FE3C395" w:rsidP="2FE3C395">
      <w:pPr>
        <w:spacing w:after="0"/>
      </w:pPr>
    </w:p>
    <w:p w14:paraId="1269B07E" w14:textId="4D2BA7C9" w:rsidR="2FE3C395" w:rsidRDefault="2FE3C395" w:rsidP="2FE3C395">
      <w:pPr>
        <w:pStyle w:val="Heading2"/>
        <w:spacing w:before="0"/>
      </w:pPr>
      <w:r>
        <w:t>Challenges:</w:t>
      </w:r>
    </w:p>
    <w:p w14:paraId="3A79DEE2" w14:textId="09990E52" w:rsidR="00986228" w:rsidRPr="007D5461" w:rsidDel="004447F7" w:rsidRDefault="2FE3C395" w:rsidP="004447F7">
      <w:pPr>
        <w:pStyle w:val="ListParagraph"/>
        <w:numPr>
          <w:ilvl w:val="0"/>
          <w:numId w:val="3"/>
        </w:numPr>
        <w:rPr>
          <w:del w:id="2" w:author="Peter Laudati" w:date="2020-05-13T21:33:00Z"/>
        </w:rPr>
      </w:pPr>
      <w:r w:rsidRPr="2FE3C395">
        <w:t xml:space="preserve">Deploy build agent VM with Linux + Docker using provided ARM Template &amp; parameters file in the “Files” tab of the Team’s General </w:t>
      </w:r>
      <w:proofErr w:type="spellStart"/>
      <w:r w:rsidRPr="2FE3C395">
        <w:t>channel.</w:t>
      </w:r>
    </w:p>
    <w:p w14:paraId="1B909903" w14:textId="0BF05D96" w:rsidR="2FE3C395" w:rsidRDefault="2FE3C395" w:rsidP="2FE3C395">
      <w:pPr>
        <w:pStyle w:val="ListParagraph"/>
        <w:numPr>
          <w:ilvl w:val="0"/>
          <w:numId w:val="3"/>
        </w:numPr>
      </w:pPr>
      <w:r w:rsidRPr="2FE3C395">
        <w:t>Run</w:t>
      </w:r>
      <w:proofErr w:type="spellEnd"/>
      <w:r w:rsidRPr="2FE3C395">
        <w:t xml:space="preserve"> the Fab Medical application locally on the VM &amp; verify access</w:t>
      </w:r>
    </w:p>
    <w:p w14:paraId="6F8053BC"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1A3037E2" w14:textId="18572DAE" w:rsidR="2FE3C395" w:rsidRDefault="2FE3C395" w:rsidP="2FE3C395">
      <w:pPr>
        <w:pStyle w:val="ListParagraph"/>
        <w:numPr>
          <w:ilvl w:val="1"/>
          <w:numId w:val="3"/>
        </w:numPr>
      </w:pPr>
      <w:r w:rsidRPr="2FE3C395">
        <w:t xml:space="preserve">Build the API app by navigating to the </w:t>
      </w:r>
      <w:r w:rsidRPr="007D5461">
        <w:rPr>
          <w:b/>
        </w:rPr>
        <w:t>content-</w:t>
      </w:r>
      <w:proofErr w:type="spellStart"/>
      <w:r w:rsidRPr="007D5461">
        <w:rPr>
          <w:b/>
        </w:rPr>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47C3E735" w14:textId="5ABD7D23" w:rsidR="2FE3C395" w:rsidRDefault="2FE3C395" w:rsidP="2FE3C395">
      <w:pPr>
        <w:pStyle w:val="ListParagraph"/>
        <w:numPr>
          <w:ilvl w:val="1"/>
          <w:numId w:val="3"/>
        </w:numPr>
      </w:pPr>
      <w:r w:rsidRPr="2FE3C395">
        <w:t xml:space="preserve">To start </w:t>
      </w:r>
      <w:r w:rsidR="007D5461">
        <w:t>the</w:t>
      </w:r>
      <w:r w:rsidRPr="2FE3C395">
        <w:t xml:space="preserve"> app, run “</w:t>
      </w:r>
      <w:proofErr w:type="spellStart"/>
      <w:r w:rsidRPr="2FE3C395">
        <w:rPr>
          <w:b/>
          <w:bCs/>
        </w:rPr>
        <w:t>nodejs</w:t>
      </w:r>
      <w:proofErr w:type="spellEnd"/>
      <w:r w:rsidRPr="2FE3C395">
        <w:rPr>
          <w:b/>
          <w:bCs/>
        </w:rPr>
        <w:t xml:space="preserve"> ./server.js &amp;</w:t>
      </w:r>
      <w:r w:rsidRPr="2FE3C395">
        <w:t>”</w:t>
      </w:r>
    </w:p>
    <w:p w14:paraId="7E3E1E06" w14:textId="4A3E7387" w:rsidR="2FE3C395" w:rsidRDefault="2FE3C395" w:rsidP="2FE3C395">
      <w:pPr>
        <w:pStyle w:val="ListParagraph"/>
        <w:numPr>
          <w:ilvl w:val="1"/>
          <w:numId w:val="3"/>
        </w:numPr>
      </w:pPr>
      <w:r w:rsidRPr="2FE3C395">
        <w:t xml:space="preserve">Verify the API app runs by </w:t>
      </w:r>
      <w:r w:rsidR="00440CBB">
        <w:t>hitting</w:t>
      </w:r>
      <w:r w:rsidRPr="2FE3C395">
        <w:t xml:space="preserve"> its URL with one of the three function names. </w:t>
      </w:r>
      <w:proofErr w:type="spellStart"/>
      <w:r w:rsidR="00F24421">
        <w:t>Eg</w:t>
      </w:r>
      <w:proofErr w:type="spellEnd"/>
      <w:r w:rsidR="00F24421">
        <w:t>:</w:t>
      </w:r>
      <w:r w:rsidRPr="2FE3C395">
        <w:t xml:space="preserve"> “</w:t>
      </w:r>
      <w:r w:rsidRPr="2FE3C395">
        <w:rPr>
          <w:b/>
          <w:bCs/>
        </w:rPr>
        <w:t>http://localhost:3000/speakers</w:t>
      </w:r>
      <w:r w:rsidRPr="2FE3C395">
        <w:t>”</w:t>
      </w:r>
    </w:p>
    <w:p w14:paraId="4AACF527" w14:textId="3FF9E21C" w:rsidR="2FE3C395" w:rsidRDefault="2FE3C395" w:rsidP="2FE3C395">
      <w:pPr>
        <w:pStyle w:val="ListParagraph"/>
        <w:numPr>
          <w:ilvl w:val="1"/>
          <w:numId w:val="3"/>
        </w:numPr>
      </w:pPr>
      <w:r w:rsidRPr="2FE3C395">
        <w:t xml:space="preserve">Repeat for the steps above for the </w:t>
      </w:r>
      <w:r w:rsidR="00DC53AB" w:rsidRPr="00205200">
        <w:t>content-w</w:t>
      </w:r>
      <w:r w:rsidRPr="00205200">
        <w:t>eb</w:t>
      </w:r>
      <w:r w:rsidRPr="2FE3C395">
        <w:t xml:space="preserve"> </w:t>
      </w:r>
      <w:proofErr w:type="gramStart"/>
      <w:r w:rsidRPr="2FE3C395">
        <w:t>app, but</w:t>
      </w:r>
      <w:proofErr w:type="gramEnd"/>
      <w:r w:rsidRPr="2FE3C395">
        <w:t xml:space="preserve"> verify it’s available via a browser on the Internet!</w:t>
      </w:r>
    </w:p>
    <w:p w14:paraId="7A38F2FE" w14:textId="0827C20C" w:rsidR="2FE3C395" w:rsidRDefault="2FE3C395" w:rsidP="2FE3C395">
      <w:pPr>
        <w:pStyle w:val="ListParagraph"/>
        <w:numPr>
          <w:ilvl w:val="1"/>
          <w:numId w:val="3"/>
        </w:numPr>
      </w:pPr>
      <w:r w:rsidRPr="2FE3C395">
        <w:rPr>
          <w:b/>
          <w:bCs/>
        </w:rPr>
        <w:t>N</w:t>
      </w:r>
      <w:r w:rsidR="00205200">
        <w:rPr>
          <w:b/>
          <w:bCs/>
        </w:rPr>
        <w:t>OTE</w:t>
      </w:r>
      <w:r w:rsidRPr="2FE3C395">
        <w:rPr>
          <w:b/>
          <w:bCs/>
        </w:rPr>
        <w:t>:</w:t>
      </w:r>
      <w:r w:rsidRPr="2FE3C395">
        <w:t xml:space="preserve"> The content-web app expects an environment variable named “</w:t>
      </w:r>
      <w:r w:rsidRPr="2FE3C395">
        <w:rPr>
          <w:b/>
          <w:bCs/>
        </w:rPr>
        <w:t>CONTENT_API_URL</w:t>
      </w:r>
      <w:r w:rsidRPr="2FE3C395">
        <w:t xml:space="preserve">” that points to the API app’s URL. </w:t>
      </w:r>
    </w:p>
    <w:p w14:paraId="112725CB" w14:textId="198852C7" w:rsidR="2FE3C395" w:rsidRDefault="2FE3C395" w:rsidP="2FE3C395">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proofErr w:type="spellStart"/>
      <w:r w:rsidRPr="2FE3C395">
        <w:t>api</w:t>
      </w:r>
      <w:proofErr w:type="spellEnd"/>
      <w:r w:rsidRPr="2FE3C395">
        <w:t xml:space="preserve"> app that will:</w:t>
      </w:r>
    </w:p>
    <w:p w14:paraId="5C5E42B3" w14:textId="6EED5DD6" w:rsidR="2FE3C395" w:rsidRDefault="2FE3C395" w:rsidP="2FE3C395">
      <w:pPr>
        <w:pStyle w:val="ListParagraph"/>
        <w:numPr>
          <w:ilvl w:val="1"/>
          <w:numId w:val="3"/>
        </w:numPr>
      </w:pPr>
      <w:r w:rsidRPr="2FE3C395">
        <w:t>Create a container based on the node:</w:t>
      </w:r>
      <w:r w:rsidR="0011649E">
        <w:t>8</w:t>
      </w:r>
      <w:r w:rsidRPr="2FE3C395">
        <w:t xml:space="preserve"> container image</w:t>
      </w:r>
    </w:p>
    <w:p w14:paraId="648B7A43" w14:textId="5F8C278B" w:rsidR="2FE3C395" w:rsidRDefault="2FE3C395" w:rsidP="2FE3C395">
      <w:pPr>
        <w:pStyle w:val="ListParagraph"/>
        <w:numPr>
          <w:ilvl w:val="1"/>
          <w:numId w:val="3"/>
        </w:numPr>
      </w:pPr>
      <w:r w:rsidRPr="2FE3C395">
        <w:t>Build the Node application like you did above (</w:t>
      </w:r>
      <w:r w:rsidRPr="2FE3C395">
        <w:rPr>
          <w:b/>
          <w:bCs/>
        </w:rPr>
        <w:t>Hint:</w:t>
      </w:r>
      <w:r w:rsidRPr="2FE3C395">
        <w:t xml:space="preserve"> </w:t>
      </w:r>
      <w:proofErr w:type="spellStart"/>
      <w:r w:rsidRPr="2FE3C395">
        <w:t>npm</w:t>
      </w:r>
      <w:proofErr w:type="spellEnd"/>
      <w:r w:rsidRPr="2FE3C395">
        <w:t xml:space="preserve"> install)</w:t>
      </w:r>
    </w:p>
    <w:p w14:paraId="5D0667DB" w14:textId="2E37FD73" w:rsidR="2FE3C395" w:rsidRDefault="2FE3C395" w:rsidP="2FE3C395">
      <w:pPr>
        <w:pStyle w:val="ListParagraph"/>
        <w:numPr>
          <w:ilvl w:val="1"/>
          <w:numId w:val="3"/>
        </w:numPr>
      </w:pPr>
      <w:r w:rsidRPr="2FE3C395">
        <w:t xml:space="preserve">Exposes the </w:t>
      </w:r>
      <w:r w:rsidR="0011649E">
        <w:t xml:space="preserve">needed </w:t>
      </w:r>
      <w:r w:rsidRPr="2FE3C395">
        <w:t>port</w:t>
      </w:r>
    </w:p>
    <w:p w14:paraId="70B434F5" w14:textId="6A15C6BB" w:rsidR="2FE3C395" w:rsidRDefault="2FE3C395" w:rsidP="2FE3C395">
      <w:pPr>
        <w:pStyle w:val="ListParagraph"/>
        <w:numPr>
          <w:ilvl w:val="1"/>
          <w:numId w:val="3"/>
        </w:numPr>
      </w:pPr>
      <w:r w:rsidRPr="2FE3C395">
        <w:t>Start</w:t>
      </w:r>
      <w:r w:rsidR="0083366C">
        <w:t>s</w:t>
      </w:r>
      <w:r w:rsidRPr="2FE3C395">
        <w:t xml:space="preserve"> the node application</w:t>
      </w:r>
    </w:p>
    <w:p w14:paraId="3D0097EA" w14:textId="7B7179E7" w:rsidR="00A80BD7" w:rsidRDefault="00A80BD7" w:rsidP="00A80BD7">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r>
        <w:t>web</w:t>
      </w:r>
      <w:r w:rsidRPr="2FE3C395">
        <w:t xml:space="preserve"> app that will:</w:t>
      </w:r>
    </w:p>
    <w:p w14:paraId="516243B9" w14:textId="60697418" w:rsidR="00A80BD7" w:rsidRDefault="00865D41" w:rsidP="00A80BD7">
      <w:pPr>
        <w:pStyle w:val="ListParagraph"/>
        <w:numPr>
          <w:ilvl w:val="1"/>
          <w:numId w:val="3"/>
        </w:numPr>
      </w:pPr>
      <w:r>
        <w:t xml:space="preserve">Do the same as the </w:t>
      </w:r>
      <w:proofErr w:type="spellStart"/>
      <w:r>
        <w:t>Dockerfile</w:t>
      </w:r>
      <w:proofErr w:type="spellEnd"/>
      <w:r>
        <w:t xml:space="preserve"> for </w:t>
      </w:r>
      <w:r w:rsidR="00A80BD7">
        <w:t>the content-</w:t>
      </w:r>
      <w:proofErr w:type="spellStart"/>
      <w:r w:rsidR="00A80BD7">
        <w:t>api</w:t>
      </w:r>
      <w:proofErr w:type="spellEnd"/>
    </w:p>
    <w:p w14:paraId="0A2317DD" w14:textId="3188D04B" w:rsidR="00A80BD7" w:rsidRDefault="00A80BD7" w:rsidP="00A80BD7">
      <w:pPr>
        <w:pStyle w:val="ListParagraph"/>
        <w:numPr>
          <w:ilvl w:val="1"/>
          <w:numId w:val="3"/>
        </w:numPr>
      </w:pPr>
      <w:r>
        <w:t>Also s</w:t>
      </w:r>
      <w:r w:rsidRPr="2FE3C395">
        <w:t xml:space="preserve">ets the </w:t>
      </w:r>
      <w:r>
        <w:t>environment</w:t>
      </w:r>
      <w:r w:rsidRPr="2FE3C395">
        <w:t xml:space="preserve"> variable value</w:t>
      </w:r>
      <w:r>
        <w:t xml:space="preserve"> as above</w:t>
      </w:r>
    </w:p>
    <w:p w14:paraId="168AE7E9" w14:textId="5CE45DEB"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w:t>
      </w:r>
    </w:p>
    <w:p w14:paraId="7DA76017" w14:textId="2D860BD0" w:rsidR="0082760E" w:rsidRDefault="2FE3C395" w:rsidP="2FE3C395">
      <w:pPr>
        <w:pStyle w:val="ListParagraph"/>
        <w:numPr>
          <w:ilvl w:val="0"/>
          <w:numId w:val="3"/>
        </w:numPr>
      </w:pPr>
      <w:r w:rsidRPr="2FE3C395">
        <w:t xml:space="preserve">Run </w:t>
      </w:r>
      <w:r w:rsidR="00AD532D">
        <w:t>both containers</w:t>
      </w:r>
      <w:r w:rsidR="00B00432">
        <w:t xml:space="preserve"> </w:t>
      </w:r>
      <w:r w:rsidR="00A04882">
        <w:t xml:space="preserve">you just built and verify </w:t>
      </w:r>
      <w:r w:rsidR="0082760E">
        <w:t xml:space="preserve">that it is working. </w:t>
      </w:r>
    </w:p>
    <w:p w14:paraId="0A7FE9A8" w14:textId="1D9DCC63" w:rsidR="00BC6457" w:rsidRDefault="00BC6457" w:rsidP="00BC6457">
      <w:pPr>
        <w:pStyle w:val="ListParagraph"/>
        <w:numPr>
          <w:ilvl w:val="1"/>
          <w:numId w:val="3"/>
        </w:numPr>
      </w:pPr>
      <w:r>
        <w:rPr>
          <w:b/>
        </w:rPr>
        <w:t xml:space="preserve">Hint: </w:t>
      </w:r>
      <w:r>
        <w:t>Run the containers in ‘</w:t>
      </w:r>
      <w:r w:rsidR="00FD0692">
        <w:t>detached</w:t>
      </w:r>
      <w:r>
        <w:t>’ mode so th</w:t>
      </w:r>
      <w:r w:rsidR="00E613FE">
        <w:t>at they run in the background.</w:t>
      </w:r>
    </w:p>
    <w:p w14:paraId="58E81827" w14:textId="33DB4327" w:rsidR="2FE3C395" w:rsidRPr="00C905A0" w:rsidRDefault="0082760E" w:rsidP="0082760E">
      <w:pPr>
        <w:pStyle w:val="ListParagraph"/>
        <w:numPr>
          <w:ilvl w:val="1"/>
          <w:numId w:val="3"/>
        </w:numPr>
      </w:pPr>
      <w:r w:rsidRPr="00C905A0">
        <w:rPr>
          <w:b/>
        </w:rPr>
        <w:t xml:space="preserve">NOTE: </w:t>
      </w:r>
      <w:r w:rsidRPr="00C905A0">
        <w:t xml:space="preserve">The containers need to run in the same network </w:t>
      </w:r>
      <w:r w:rsidR="00FA7D11" w:rsidRPr="00C905A0">
        <w:t xml:space="preserve">to talk to each other. </w:t>
      </w:r>
    </w:p>
    <w:p w14:paraId="7DA53FA9" w14:textId="7B5E0115" w:rsidR="2FE3C395" w:rsidRPr="00C905A0" w:rsidRDefault="2FE3C395" w:rsidP="00FA7D11">
      <w:pPr>
        <w:pStyle w:val="ListParagraph"/>
        <w:numPr>
          <w:ilvl w:val="2"/>
          <w:numId w:val="3"/>
        </w:numPr>
      </w:pPr>
      <w:r w:rsidRPr="00C905A0">
        <w:t>Create a Docker network named “</w:t>
      </w:r>
      <w:proofErr w:type="spellStart"/>
      <w:r w:rsidRPr="00C905A0">
        <w:t>fabmedical</w:t>
      </w:r>
      <w:proofErr w:type="spellEnd"/>
      <w:r w:rsidRPr="00C905A0">
        <w:t>”</w:t>
      </w:r>
    </w:p>
    <w:p w14:paraId="00CBE380" w14:textId="4DA48DAE" w:rsidR="2FE3C395" w:rsidRPr="00C905A0" w:rsidRDefault="2FE3C395" w:rsidP="00FA7D11">
      <w:pPr>
        <w:pStyle w:val="ListParagraph"/>
        <w:numPr>
          <w:ilvl w:val="2"/>
          <w:numId w:val="3"/>
        </w:numPr>
      </w:pPr>
      <w:r w:rsidRPr="00C905A0">
        <w:t>Run each container using the "</w:t>
      </w:r>
      <w:proofErr w:type="spellStart"/>
      <w:r w:rsidRPr="00C905A0">
        <w:t>fabmedical</w:t>
      </w:r>
      <w:proofErr w:type="spellEnd"/>
      <w:r w:rsidRPr="00C905A0">
        <w:t>” network</w:t>
      </w:r>
    </w:p>
    <w:p w14:paraId="3CDC39D5" w14:textId="0254C9B1" w:rsidR="00EA6281" w:rsidRDefault="00C905A0" w:rsidP="00FA7D11">
      <w:pPr>
        <w:pStyle w:val="ListParagraph"/>
        <w:numPr>
          <w:ilvl w:val="2"/>
          <w:numId w:val="3"/>
        </w:numPr>
      </w:pPr>
      <w:r w:rsidRPr="00C905A0">
        <w:rPr>
          <w:b/>
        </w:rPr>
        <w:t xml:space="preserve">Hint: </w:t>
      </w:r>
      <w:r w:rsidRPr="00C905A0">
        <w:t xml:space="preserve">Each container you run needs to have a “name” on the </w:t>
      </w:r>
      <w:proofErr w:type="spellStart"/>
      <w:r w:rsidRPr="00C905A0">
        <w:t>fabmedical</w:t>
      </w:r>
      <w:proofErr w:type="spellEnd"/>
      <w:r w:rsidRPr="00C905A0">
        <w:t xml:space="preserve"> network and this is how you access it from other containers on that network.</w:t>
      </w:r>
    </w:p>
    <w:p w14:paraId="05D53472" w14:textId="5F0C6222" w:rsidR="00D64433" w:rsidRPr="00C905A0" w:rsidRDefault="00B84E75" w:rsidP="00140FF4">
      <w:pPr>
        <w:pStyle w:val="ListParagraph"/>
        <w:numPr>
          <w:ilvl w:val="2"/>
          <w:numId w:val="3"/>
        </w:numPr>
      </w:pPr>
      <w:r w:rsidRPr="00D64433">
        <w:rPr>
          <w:b/>
        </w:rPr>
        <w:t xml:space="preserve">Hint: </w:t>
      </w:r>
      <w:r w:rsidR="00705D19">
        <w:t xml:space="preserve">You can run your containers in “detached” mode so that the running container does NOT block your </w:t>
      </w:r>
      <w:r w:rsidR="00D64433">
        <w:t>command prompt.</w:t>
      </w:r>
    </w:p>
    <w:p w14:paraId="6D1FB51A" w14:textId="77777777" w:rsidR="00CC77F0" w:rsidRDefault="00CC77F0" w:rsidP="2FE3C395">
      <w:pPr>
        <w:pStyle w:val="Heading2"/>
      </w:pPr>
    </w:p>
    <w:p w14:paraId="00DF5FB7" w14:textId="77777777" w:rsidR="00D64433" w:rsidRDefault="00D64433">
      <w:pPr>
        <w:rPr>
          <w:rFonts w:asciiTheme="majorHAnsi" w:eastAsiaTheme="majorEastAsia" w:hAnsiTheme="majorHAnsi" w:cstheme="majorBidi"/>
          <w:color w:val="2F5496" w:themeColor="accent1" w:themeShade="BF"/>
          <w:sz w:val="26"/>
          <w:szCs w:val="26"/>
        </w:rPr>
      </w:pPr>
      <w:r>
        <w:br w:type="page"/>
      </w:r>
    </w:p>
    <w:p w14:paraId="0E0F4699" w14:textId="791DA211" w:rsidR="2FE3C395" w:rsidRDefault="2FE3C395" w:rsidP="00CC77F0">
      <w:pPr>
        <w:pStyle w:val="Heading2"/>
      </w:pPr>
      <w:r>
        <w:lastRenderedPageBreak/>
        <w:t>Proctor Notes &amp; Guidelines</w:t>
      </w:r>
    </w:p>
    <w:p w14:paraId="67456BAA" w14:textId="375CE35D" w:rsidR="2FE3C395" w:rsidRDefault="2FE3C395" w:rsidP="2FE3C395">
      <w:pPr>
        <w:pStyle w:val="ListParagraph"/>
        <w:numPr>
          <w:ilvl w:val="0"/>
          <w:numId w:val="3"/>
        </w:numPr>
      </w:pPr>
      <w:r w:rsidRPr="2FE3C395">
        <w:t>Deploy build agent VM with Linux + Docker using provided ARM Template</w:t>
      </w:r>
    </w:p>
    <w:p w14:paraId="404C0159" w14:textId="0C190440"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create –g &lt;</w:t>
      </w:r>
      <w:proofErr w:type="spellStart"/>
      <w:r w:rsidRPr="2FE3C395">
        <w:rPr>
          <w:b/>
          <w:bCs/>
        </w:rPr>
        <w:t>resourcegroupname</w:t>
      </w:r>
      <w:proofErr w:type="spellEnd"/>
      <w:r w:rsidRPr="2FE3C395">
        <w:rPr>
          <w:b/>
          <w:bCs/>
        </w:rPr>
        <w:t>&gt; -l &lt;region&gt;</w:t>
      </w:r>
    </w:p>
    <w:p w14:paraId="0BC6837F" w14:textId="5CE6A478"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deployment create –g &lt;</w:t>
      </w:r>
      <w:proofErr w:type="spellStart"/>
      <w:r w:rsidRPr="2FE3C395">
        <w:rPr>
          <w:b/>
          <w:bCs/>
        </w:rPr>
        <w:t>rgname</w:t>
      </w:r>
      <w:proofErr w:type="spellEnd"/>
      <w:r w:rsidRPr="2FE3C395">
        <w:rPr>
          <w:b/>
          <w:bCs/>
        </w:rPr>
        <w:t>&gt; -n &lt;</w:t>
      </w:r>
      <w:proofErr w:type="spellStart"/>
      <w:r w:rsidRPr="2FE3C395">
        <w:rPr>
          <w:b/>
          <w:bCs/>
        </w:rPr>
        <w:t>deploymentName</w:t>
      </w:r>
      <w:proofErr w:type="spellEnd"/>
      <w:r w:rsidRPr="2FE3C395">
        <w:rPr>
          <w:b/>
          <w:bCs/>
        </w:rPr>
        <w:t>&gt; --template-file docker-</w:t>
      </w:r>
      <w:proofErr w:type="spellStart"/>
      <w:r w:rsidRPr="2FE3C395">
        <w:rPr>
          <w:b/>
          <w:bCs/>
        </w:rPr>
        <w:t>buildagent</w:t>
      </w:r>
      <w:proofErr w:type="spellEnd"/>
      <w:r w:rsidRPr="2FE3C395">
        <w:rPr>
          <w:b/>
          <w:bCs/>
        </w:rPr>
        <w:t>-</w:t>
      </w:r>
      <w:proofErr w:type="spellStart"/>
      <w:r w:rsidRPr="2FE3C395">
        <w:rPr>
          <w:b/>
          <w:bCs/>
        </w:rPr>
        <w:t>vm.json</w:t>
      </w:r>
      <w:proofErr w:type="spellEnd"/>
      <w:r w:rsidRPr="2FE3C395">
        <w:rPr>
          <w:b/>
          <w:bCs/>
        </w:rPr>
        <w:t xml:space="preserve"> --parameters @docker-buildagent-vm.parameters.json</w:t>
      </w:r>
    </w:p>
    <w:p w14:paraId="2A59EAEC" w14:textId="77777777" w:rsidR="004447F7" w:rsidRDefault="004447F7" w:rsidP="004447F7">
      <w:pPr>
        <w:pStyle w:val="ListParagraph"/>
        <w:numPr>
          <w:ilvl w:val="0"/>
          <w:numId w:val="3"/>
        </w:numPr>
        <w:rPr>
          <w:ins w:id="3" w:author="Peter Laudati" w:date="2020-05-13T21:33:00Z"/>
        </w:rPr>
      </w:pPr>
      <w:ins w:id="4" w:author="Peter Laudati" w:date="2020-05-13T21:33:00Z">
        <w:r>
          <w:t>When WSL v2 is available, there should be no need for the Linux VM in Azure. All work can be performed locally in WSL 2 on Windows.  However, this will require the user to perform more setup steps on their workstation, including:</w:t>
        </w:r>
      </w:ins>
    </w:p>
    <w:p w14:paraId="56962CD6" w14:textId="77777777" w:rsidR="004447F7" w:rsidRDefault="004447F7" w:rsidP="004447F7">
      <w:pPr>
        <w:pStyle w:val="ListParagraph"/>
        <w:numPr>
          <w:ilvl w:val="1"/>
          <w:numId w:val="3"/>
        </w:numPr>
        <w:rPr>
          <w:ins w:id="5" w:author="Peter Laudati" w:date="2020-05-13T21:33:00Z"/>
        </w:rPr>
      </w:pPr>
      <w:ins w:id="6" w:author="Peter Laudati" w:date="2020-05-13T21:33:00Z">
        <w:r>
          <w:t>Installing Docker</w:t>
        </w:r>
      </w:ins>
    </w:p>
    <w:p w14:paraId="5A42E40F" w14:textId="77777777" w:rsidR="004447F7" w:rsidRPr="007D5461" w:rsidRDefault="004447F7" w:rsidP="004447F7">
      <w:pPr>
        <w:pStyle w:val="ListParagraph"/>
        <w:numPr>
          <w:ilvl w:val="1"/>
          <w:numId w:val="3"/>
        </w:numPr>
        <w:rPr>
          <w:ins w:id="7" w:author="Peter Laudati" w:date="2020-05-13T21:33:00Z"/>
        </w:rPr>
      </w:pPr>
      <w:ins w:id="8" w:author="Peter Laudati" w:date="2020-05-13T21:33:00Z">
        <w:r>
          <w:t xml:space="preserve">Copying the </w:t>
        </w:r>
        <w:proofErr w:type="spellStart"/>
        <w:r>
          <w:t>FabMedical</w:t>
        </w:r>
        <w:proofErr w:type="spellEnd"/>
        <w:r>
          <w:t xml:space="preserve"> code into their WSL environment.</w:t>
        </w:r>
      </w:ins>
    </w:p>
    <w:p w14:paraId="67FE0291" w14:textId="1A525C6E" w:rsidR="00066F64" w:rsidRDefault="00066F64" w:rsidP="2FE3C395">
      <w:pPr>
        <w:pStyle w:val="ListParagraph"/>
        <w:numPr>
          <w:ilvl w:val="0"/>
          <w:numId w:val="3"/>
        </w:numPr>
      </w:pPr>
      <w:r w:rsidRPr="00066F64">
        <w:t xml:space="preserve">Get the </w:t>
      </w:r>
      <w:r w:rsidR="00E375A1">
        <w:t xml:space="preserve">Fab Medical </w:t>
      </w:r>
      <w:r w:rsidRPr="00066F64">
        <w:t xml:space="preserve">code </w:t>
      </w:r>
      <w:r w:rsidR="00E375A1">
        <w:t xml:space="preserve">from the </w:t>
      </w:r>
      <w:proofErr w:type="spellStart"/>
      <w:r w:rsidR="00E375A1">
        <w:t>tarball</w:t>
      </w:r>
      <w:proofErr w:type="spellEnd"/>
      <w:r w:rsidR="00E375A1">
        <w:t xml:space="preserve"> stored in our </w:t>
      </w:r>
      <w:proofErr w:type="spellStart"/>
      <w:r w:rsidR="00E375A1">
        <w:t>git</w:t>
      </w:r>
      <w:proofErr w:type="spellEnd"/>
      <w:r w:rsidR="00E375A1">
        <w:t xml:space="preserve"> repo under:</w:t>
      </w:r>
    </w:p>
    <w:p w14:paraId="64B0B2E3" w14:textId="65B47000" w:rsidR="00E375A1" w:rsidRDefault="005A6B21" w:rsidP="00E375A1">
      <w:pPr>
        <w:pStyle w:val="ListParagraph"/>
        <w:numPr>
          <w:ilvl w:val="1"/>
          <w:numId w:val="3"/>
        </w:numPr>
        <w:rPr>
          <w:ins w:id="9" w:author="Peter Laudati" w:date="2020-05-13T21:33:00Z"/>
        </w:rPr>
      </w:pPr>
      <w:r w:rsidRPr="005A6B21">
        <w:t>/001-IntroToKubernetes/Student/Resources/Code/</w:t>
      </w:r>
      <w:r w:rsidR="00A10324" w:rsidRPr="00A10324">
        <w:t>FabMedical.v1.tar.gz</w:t>
      </w:r>
    </w:p>
    <w:p w14:paraId="0D113700" w14:textId="568DB8C9" w:rsidR="004447F7" w:rsidRDefault="00416BA4" w:rsidP="00E375A1">
      <w:pPr>
        <w:pStyle w:val="ListParagraph"/>
        <w:numPr>
          <w:ilvl w:val="1"/>
          <w:numId w:val="3"/>
        </w:numPr>
        <w:rPr>
          <w:ins w:id="10" w:author="Peter Laudati" w:date="2020-05-13T21:34:00Z"/>
        </w:rPr>
      </w:pPr>
      <w:ins w:id="11" w:author="Peter Laudati" w:date="2020-05-13T21:33:00Z">
        <w:r>
          <w:t xml:space="preserve">There is no </w:t>
        </w:r>
        <w:proofErr w:type="spellStart"/>
        <w:r>
          <w:t>tarball</w:t>
        </w:r>
        <w:proofErr w:type="spellEnd"/>
        <w:r>
          <w:t xml:space="preserve"> in the rep</w:t>
        </w:r>
      </w:ins>
      <w:ins w:id="12" w:author="Peter Laudati" w:date="2020-05-13T21:34:00Z">
        <w:r>
          <w:t>o!  The entire /Student/Resources folder should be provided to the attendees as a ZIP file to avoid them having to visit the repo.</w:t>
        </w:r>
      </w:ins>
    </w:p>
    <w:p w14:paraId="3C355160" w14:textId="2EEBC43C" w:rsidR="00416BA4" w:rsidRPr="00066F64" w:rsidRDefault="00416BA4" w:rsidP="00E375A1">
      <w:pPr>
        <w:pStyle w:val="ListParagraph"/>
        <w:numPr>
          <w:ilvl w:val="1"/>
          <w:numId w:val="3"/>
        </w:numPr>
      </w:pPr>
      <w:ins w:id="13" w:author="Peter Laudati" w:date="2020-05-13T21:34:00Z">
        <w:r>
          <w:t xml:space="preserve">The </w:t>
        </w:r>
        <w:proofErr w:type="spellStart"/>
        <w:r>
          <w:t>Fab</w:t>
        </w:r>
      </w:ins>
      <w:ins w:id="14" w:author="Peter Laudati" w:date="2020-05-13T21:35:00Z">
        <w:r>
          <w:t>Medical</w:t>
        </w:r>
        <w:proofErr w:type="spellEnd"/>
        <w:r>
          <w:t xml:space="preserve"> code files are pre-loaded onto the Linux VM created by the ARM template + script.</w:t>
        </w:r>
      </w:ins>
    </w:p>
    <w:p w14:paraId="2AD5D1B0" w14:textId="28733D28" w:rsidR="2FE3C395" w:rsidRDefault="2FE3C395" w:rsidP="2FE3C395">
      <w:pPr>
        <w:pStyle w:val="ListParagraph"/>
        <w:numPr>
          <w:ilvl w:val="0"/>
          <w:numId w:val="3"/>
        </w:numPr>
        <w:rPr>
          <w:sz w:val="20"/>
          <w:szCs w:val="20"/>
        </w:rPr>
      </w:pPr>
      <w:r w:rsidRPr="2FE3C395">
        <w:t>Run the Fab Medical application locally on the VM &amp; verify access</w:t>
      </w:r>
    </w:p>
    <w:p w14:paraId="449DB733"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5E708158" w14:textId="18572DAE" w:rsidR="2FE3C395" w:rsidRDefault="2FE3C395" w:rsidP="2FE3C395">
      <w:pPr>
        <w:pStyle w:val="ListParagraph"/>
        <w:numPr>
          <w:ilvl w:val="1"/>
          <w:numId w:val="3"/>
        </w:numPr>
      </w:pPr>
      <w:r w:rsidRPr="2FE3C395">
        <w:t>Build the API app by navigating to the content-</w:t>
      </w:r>
      <w:proofErr w:type="spellStart"/>
      <w:r w:rsidRPr="2FE3C395">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1DEFAC32" w14:textId="33D552F5" w:rsidR="2FE3C395" w:rsidRDefault="2FE3C395" w:rsidP="2FE3C395">
      <w:pPr>
        <w:pStyle w:val="ListParagraph"/>
        <w:numPr>
          <w:ilvl w:val="1"/>
          <w:numId w:val="3"/>
        </w:numPr>
      </w:pPr>
      <w:r w:rsidRPr="2FE3C395">
        <w:t>To start a node app, run “</w:t>
      </w:r>
      <w:proofErr w:type="spellStart"/>
      <w:r w:rsidRPr="2FE3C395">
        <w:rPr>
          <w:b/>
          <w:bCs/>
        </w:rPr>
        <w:t>nodejs</w:t>
      </w:r>
      <w:proofErr w:type="spellEnd"/>
      <w:r w:rsidRPr="2FE3C395">
        <w:rPr>
          <w:b/>
          <w:bCs/>
        </w:rPr>
        <w:t xml:space="preserve"> ./server.js &amp;</w:t>
      </w:r>
      <w:r w:rsidRPr="2FE3C395">
        <w:t>”</w:t>
      </w:r>
    </w:p>
    <w:p w14:paraId="22A18144" w14:textId="7639FD7E" w:rsidR="2FE3C395" w:rsidRDefault="2FE3C395" w:rsidP="2FE3C395">
      <w:pPr>
        <w:pStyle w:val="ListParagraph"/>
        <w:numPr>
          <w:ilvl w:val="1"/>
          <w:numId w:val="3"/>
        </w:numPr>
      </w:pPr>
      <w:r w:rsidRPr="2FE3C395">
        <w:t>Verify the API app runs by checking it at its URL with one of the three function names. I.e. “</w:t>
      </w:r>
      <w:r w:rsidRPr="2FE3C395">
        <w:rPr>
          <w:b/>
          <w:bCs/>
        </w:rPr>
        <w:t>http://localhost:3000/speakers</w:t>
      </w:r>
      <w:r w:rsidRPr="2FE3C395">
        <w:t>”</w:t>
      </w:r>
    </w:p>
    <w:p w14:paraId="17E007C5" w14:textId="1B77D103" w:rsidR="2FE3C395" w:rsidRDefault="2FE3C395" w:rsidP="2FE3C395">
      <w:pPr>
        <w:pStyle w:val="ListParagraph"/>
        <w:numPr>
          <w:ilvl w:val="1"/>
          <w:numId w:val="3"/>
        </w:numPr>
      </w:pPr>
      <w:r w:rsidRPr="2FE3C395">
        <w:t>Repeat for the steps above for the Web app.</w:t>
      </w:r>
    </w:p>
    <w:p w14:paraId="0BB75C71" w14:textId="3C4148C8" w:rsidR="2FE3C395" w:rsidRDefault="2FE3C395" w:rsidP="2FE3C395">
      <w:pPr>
        <w:pStyle w:val="ListParagraph"/>
        <w:numPr>
          <w:ilvl w:val="1"/>
          <w:numId w:val="3"/>
        </w:numPr>
      </w:pPr>
      <w:r w:rsidRPr="2FE3C395">
        <w:rPr>
          <w:b/>
          <w:bCs/>
        </w:rPr>
        <w:t>Note:</w:t>
      </w:r>
      <w:r w:rsidRPr="2FE3C395">
        <w:t xml:space="preserve"> The content-web app expects an environment variable named “</w:t>
      </w:r>
      <w:r w:rsidRPr="2FE3C395">
        <w:rPr>
          <w:b/>
          <w:bCs/>
        </w:rPr>
        <w:t>CONTENT_API_URL</w:t>
      </w:r>
      <w:r w:rsidRPr="2FE3C395">
        <w:t>” that points to the API app’s URL.</w:t>
      </w:r>
    </w:p>
    <w:p w14:paraId="12849CB4" w14:textId="1589F0FC" w:rsidR="2FE3C395" w:rsidRDefault="13542B80" w:rsidP="2FE3C395">
      <w:pPr>
        <w:pStyle w:val="ListParagraph"/>
        <w:numPr>
          <w:ilvl w:val="1"/>
          <w:numId w:val="3"/>
        </w:numPr>
        <w:rPr>
          <w:ins w:id="15" w:author="Peter Laudati" w:date="2020-05-13T21:35:00Z"/>
        </w:rPr>
      </w:pPr>
      <w:r>
        <w:t xml:space="preserve">Environment variable value should be </w:t>
      </w:r>
      <w:ins w:id="16" w:author="Peter Laudati" w:date="2020-05-13T21:35:00Z">
        <w:r w:rsidR="00EF3128">
          <w:rPr>
            <w:b/>
            <w:bCs/>
          </w:rPr>
          <w:fldChar w:fldCharType="begin"/>
        </w:r>
        <w:r w:rsidR="00EF3128">
          <w:rPr>
            <w:b/>
            <w:bCs/>
          </w:rPr>
          <w:instrText xml:space="preserve"> HYPERLINK "</w:instrText>
        </w:r>
      </w:ins>
      <w:r w:rsidR="00EF3128" w:rsidRPr="13542B80">
        <w:rPr>
          <w:b/>
          <w:bCs/>
        </w:rPr>
        <w:instrText>http://localhost:3001</w:instrText>
      </w:r>
      <w:ins w:id="17" w:author="Peter Laudati" w:date="2020-05-13T21:35:00Z">
        <w:r w:rsidR="00EF3128">
          <w:rPr>
            <w:b/>
            <w:bCs/>
          </w:rPr>
          <w:instrText xml:space="preserve">" </w:instrText>
        </w:r>
        <w:r w:rsidR="00EF3128">
          <w:rPr>
            <w:b/>
            <w:bCs/>
          </w:rPr>
          <w:fldChar w:fldCharType="separate"/>
        </w:r>
      </w:ins>
      <w:r w:rsidR="00EF3128" w:rsidRPr="00F11105">
        <w:rPr>
          <w:rStyle w:val="Hyperlink"/>
          <w:b/>
          <w:bCs/>
        </w:rPr>
        <w:t>http://localhost:3001</w:t>
      </w:r>
      <w:ins w:id="18" w:author="Peter Laudati" w:date="2020-05-13T21:35:00Z">
        <w:r w:rsidR="00EF3128">
          <w:rPr>
            <w:b/>
            <w:bCs/>
          </w:rPr>
          <w:fldChar w:fldCharType="end"/>
        </w:r>
      </w:ins>
    </w:p>
    <w:p w14:paraId="380D65DC" w14:textId="0B13F245" w:rsidR="00EF3128" w:rsidRDefault="00EF3128" w:rsidP="2FE3C395">
      <w:pPr>
        <w:pStyle w:val="ListParagraph"/>
        <w:numPr>
          <w:ilvl w:val="1"/>
          <w:numId w:val="3"/>
        </w:numPr>
      </w:pPr>
      <w:ins w:id="19" w:author="Peter Laudati" w:date="2020-05-13T21:35:00Z">
        <w:r>
          <w:t xml:space="preserve">“localhost” only works if both containers are deployed on the same </w:t>
        </w:r>
      </w:ins>
      <w:ins w:id="20" w:author="Peter Laudati" w:date="2020-05-13T21:36:00Z">
        <w:r>
          <w:t>docker network</w:t>
        </w:r>
      </w:ins>
    </w:p>
    <w:p w14:paraId="78A2612C" w14:textId="5710209F" w:rsidR="13542B80" w:rsidRDefault="13542B80" w:rsidP="13542B80">
      <w:pPr>
        <w:pStyle w:val="ListParagraph"/>
        <w:numPr>
          <w:ilvl w:val="0"/>
          <w:numId w:val="3"/>
        </w:numPr>
      </w:pPr>
      <w:r>
        <w:t>Some refer</w:t>
      </w:r>
      <w:r w:rsidR="00066F64">
        <w:t>e</w:t>
      </w:r>
      <w:r>
        <w:t xml:space="preserve">nce articles on how to </w:t>
      </w:r>
      <w:proofErr w:type="spellStart"/>
      <w:r>
        <w:t>Dockerize</w:t>
      </w:r>
      <w:proofErr w:type="spellEnd"/>
      <w:r>
        <w:t xml:space="preserve"> a Node.js app:</w:t>
      </w:r>
    </w:p>
    <w:p w14:paraId="18B788B2" w14:textId="595F0CDF" w:rsidR="13542B80" w:rsidRDefault="009C0F6E" w:rsidP="13542B80">
      <w:pPr>
        <w:pStyle w:val="ListParagraph"/>
        <w:numPr>
          <w:ilvl w:val="1"/>
          <w:numId w:val="3"/>
        </w:numPr>
      </w:pPr>
      <w:hyperlink r:id="rId14">
        <w:r w:rsidR="13542B80" w:rsidRPr="13542B80">
          <w:rPr>
            <w:rStyle w:val="Hyperlink"/>
          </w:rPr>
          <w:t>https://nodejs.org/en/docs/guides/nodejs-docker-webapp/</w:t>
        </w:r>
      </w:hyperlink>
    </w:p>
    <w:p w14:paraId="71CB5E6F" w14:textId="5048895D" w:rsidR="13542B80" w:rsidRDefault="009C0F6E" w:rsidP="13542B80">
      <w:pPr>
        <w:pStyle w:val="ListParagraph"/>
        <w:numPr>
          <w:ilvl w:val="1"/>
          <w:numId w:val="3"/>
        </w:numPr>
      </w:pPr>
      <w:hyperlink r:id="rId15">
        <w:r w:rsidR="13542B80" w:rsidRPr="13542B80">
          <w:rPr>
            <w:rStyle w:val="Hyperlink"/>
          </w:rPr>
          <w:t>https://buddy.works/guides/how-dockerize-node-application</w:t>
        </w:r>
      </w:hyperlink>
    </w:p>
    <w:p w14:paraId="7AA065E1" w14:textId="1128DF7C" w:rsidR="13542B80" w:rsidRDefault="009C0F6E" w:rsidP="13542B80">
      <w:pPr>
        <w:pStyle w:val="ListParagraph"/>
        <w:numPr>
          <w:ilvl w:val="1"/>
          <w:numId w:val="3"/>
        </w:numPr>
      </w:pPr>
      <w:hyperlink r:id="rId16">
        <w:r w:rsidR="13542B80" w:rsidRPr="13542B80">
          <w:rPr>
            <w:rStyle w:val="Hyperlink"/>
          </w:rPr>
          <w:t>https://www.cuelogic.com/blog/why-and-how-to-containerize-modern-nodejs-applications</w:t>
        </w:r>
      </w:hyperlink>
      <w:r w:rsidR="13542B80">
        <w:t xml:space="preserve"> </w:t>
      </w:r>
    </w:p>
    <w:p w14:paraId="0029B27F" w14:textId="710BA9FF" w:rsidR="2FE3C395" w:rsidRDefault="2FE3C395" w:rsidP="0046538B">
      <w:pPr>
        <w:pStyle w:val="ListParagraph"/>
        <w:numPr>
          <w:ilvl w:val="0"/>
          <w:numId w:val="3"/>
        </w:numPr>
        <w:rPr>
          <w:ins w:id="21" w:author="Peter Laudati" w:date="2020-05-11T12:58:00Z"/>
        </w:rPr>
      </w:pPr>
      <w:proofErr w:type="spellStart"/>
      <w:r w:rsidRPr="2FE3C395">
        <w:t>Dockerfile</w:t>
      </w:r>
      <w:r w:rsidR="006C0E6B">
        <w:t>s</w:t>
      </w:r>
      <w:proofErr w:type="spellEnd"/>
      <w:r w:rsidRPr="2FE3C395">
        <w:t xml:space="preserve"> for both </w:t>
      </w:r>
      <w:r w:rsidR="006C0E6B">
        <w:t>c</w:t>
      </w:r>
      <w:r w:rsidRPr="2FE3C395">
        <w:t>ontent-</w:t>
      </w:r>
      <w:proofErr w:type="spellStart"/>
      <w:r w:rsidR="006C0E6B">
        <w:t>api</w:t>
      </w:r>
      <w:proofErr w:type="spellEnd"/>
      <w:r w:rsidRPr="2FE3C395">
        <w:t xml:space="preserve"> and </w:t>
      </w:r>
      <w:r w:rsidR="006C0E6B">
        <w:t>c</w:t>
      </w:r>
      <w:r w:rsidRPr="2FE3C395">
        <w:t xml:space="preserve">ontent-web </w:t>
      </w:r>
      <w:r w:rsidR="00494E9A">
        <w:t xml:space="preserve">are in the </w:t>
      </w:r>
      <w:r w:rsidRPr="2FE3C395">
        <w:t>proctor’s resources folder!</w:t>
      </w:r>
    </w:p>
    <w:p w14:paraId="35C73583" w14:textId="662AA9BD" w:rsidR="00E85724" w:rsidRDefault="00E85724">
      <w:pPr>
        <w:pStyle w:val="ListParagraph"/>
        <w:numPr>
          <w:ilvl w:val="1"/>
          <w:numId w:val="3"/>
        </w:numPr>
        <w:rPr>
          <w:ins w:id="22" w:author="Peter Laudati" w:date="2020-05-13T21:29:00Z"/>
        </w:rPr>
      </w:pPr>
      <w:proofErr w:type="spellStart"/>
      <w:ins w:id="23" w:author="Peter Laudati" w:date="2020-05-11T12:58:00Z">
        <w:r>
          <w:t>Dockerfile</w:t>
        </w:r>
        <w:proofErr w:type="spellEnd"/>
        <w:r>
          <w:t xml:space="preserve"> env value should be “http://api:3001” not localhost:3001</w:t>
        </w:r>
      </w:ins>
    </w:p>
    <w:p w14:paraId="3EEBF25D" w14:textId="3F044A9A" w:rsidR="006B745A" w:rsidRDefault="006B745A">
      <w:pPr>
        <w:pStyle w:val="ListParagraph"/>
        <w:numPr>
          <w:ilvl w:val="1"/>
          <w:numId w:val="3"/>
        </w:numPr>
        <w:pPrChange w:id="24" w:author="Peter Laudati" w:date="2020-05-11T12:58:00Z">
          <w:pPr>
            <w:pStyle w:val="ListParagraph"/>
            <w:numPr>
              <w:numId w:val="3"/>
            </w:numPr>
            <w:ind w:hanging="360"/>
          </w:pPr>
        </w:pPrChange>
      </w:pPr>
      <w:ins w:id="25" w:author="Peter Laudati" w:date="2020-05-13T21:29:00Z">
        <w:r>
          <w:t xml:space="preserve">The value of the </w:t>
        </w:r>
      </w:ins>
      <w:ins w:id="26" w:author="Peter Laudati" w:date="2020-05-13T21:30:00Z">
        <w:r w:rsidR="00A46AB5">
          <w:t xml:space="preserve">env </w:t>
        </w:r>
      </w:ins>
      <w:ins w:id="27" w:author="Peter Laudati" w:date="2020-05-13T21:29:00Z">
        <w:r>
          <w:t>URL should match what</w:t>
        </w:r>
        <w:r w:rsidR="003540AA">
          <w:t xml:space="preserve">ever value is used for the –name parameter when </w:t>
        </w:r>
      </w:ins>
      <w:ins w:id="28" w:author="Peter Laudati" w:date="2020-05-13T21:30:00Z">
        <w:r w:rsidR="003540AA">
          <w:t>executing docker run on the content-</w:t>
        </w:r>
        <w:proofErr w:type="spellStart"/>
        <w:r w:rsidR="003540AA">
          <w:t>api</w:t>
        </w:r>
        <w:proofErr w:type="spellEnd"/>
        <w:r w:rsidR="003540AA">
          <w:t xml:space="preserve"> as seen below.</w:t>
        </w:r>
      </w:ins>
    </w:p>
    <w:p w14:paraId="4B3335E8" w14:textId="5F48FC2E"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 </w:t>
      </w:r>
      <w:r w:rsidRPr="2FE3C395">
        <w:rPr>
          <w:b/>
          <w:bCs/>
        </w:rPr>
        <w:t>NOTE:</w:t>
      </w:r>
      <w:r w:rsidRPr="2FE3C395">
        <w:t xml:space="preserve"> there is a “.” at the end of each of the commands below!</w:t>
      </w:r>
    </w:p>
    <w:p w14:paraId="2C543503" w14:textId="7FF89D6B" w:rsidR="2FE3C395" w:rsidRDefault="2FE3C395" w:rsidP="2FE3C395">
      <w:pPr>
        <w:pStyle w:val="ListParagraph"/>
        <w:numPr>
          <w:ilvl w:val="1"/>
          <w:numId w:val="3"/>
        </w:numPr>
      </w:pPr>
      <w:r w:rsidRPr="2FE3C395">
        <w:rPr>
          <w:b/>
          <w:bCs/>
        </w:rPr>
        <w:t>docker build –t content-</w:t>
      </w:r>
      <w:proofErr w:type="spellStart"/>
      <w:r w:rsidRPr="2FE3C395">
        <w:rPr>
          <w:b/>
          <w:bCs/>
        </w:rPr>
        <w:t>api</w:t>
      </w:r>
      <w:proofErr w:type="spellEnd"/>
      <w:r w:rsidRPr="2FE3C395">
        <w:rPr>
          <w:b/>
          <w:bCs/>
        </w:rPr>
        <w:t xml:space="preserve"> .</w:t>
      </w:r>
    </w:p>
    <w:p w14:paraId="288CFF51" w14:textId="38BC2392" w:rsidR="2FE3C395" w:rsidRDefault="2FE3C395" w:rsidP="2FE3C395">
      <w:pPr>
        <w:pStyle w:val="ListParagraph"/>
        <w:numPr>
          <w:ilvl w:val="1"/>
          <w:numId w:val="3"/>
        </w:numPr>
      </w:pPr>
      <w:r w:rsidRPr="2FE3C395">
        <w:rPr>
          <w:b/>
          <w:bCs/>
        </w:rPr>
        <w:t>docker build –t content-web .</w:t>
      </w:r>
    </w:p>
    <w:p w14:paraId="71377D78" w14:textId="596C9105" w:rsidR="002D2678" w:rsidRDefault="2FE3C395" w:rsidP="00B63585">
      <w:pPr>
        <w:pStyle w:val="ListParagraph"/>
        <w:numPr>
          <w:ilvl w:val="0"/>
          <w:numId w:val="3"/>
        </w:numPr>
      </w:pPr>
      <w:r w:rsidRPr="2FE3C395">
        <w:t>Run the application in the Docker containers</w:t>
      </w:r>
      <w:r w:rsidR="00B63585">
        <w:t xml:space="preserve"> in a network</w:t>
      </w:r>
      <w:r w:rsidRPr="2FE3C395">
        <w:t xml:space="preserve"> and verify access</w:t>
      </w:r>
    </w:p>
    <w:p w14:paraId="228303A0" w14:textId="174D23C7" w:rsidR="00DF5099" w:rsidRDefault="2FE3C395" w:rsidP="2FE3C395">
      <w:pPr>
        <w:pStyle w:val="ListParagraph"/>
        <w:numPr>
          <w:ilvl w:val="1"/>
          <w:numId w:val="3"/>
        </w:numPr>
      </w:pPr>
      <w:r w:rsidRPr="2FE3C395">
        <w:t>Create a Docker network named “</w:t>
      </w:r>
      <w:proofErr w:type="spellStart"/>
      <w:r w:rsidRPr="2FE3C395">
        <w:t>fabmedical</w:t>
      </w:r>
      <w:proofErr w:type="spellEnd"/>
      <w:r w:rsidRPr="2FE3C395">
        <w:t xml:space="preserve">”: </w:t>
      </w:r>
    </w:p>
    <w:p w14:paraId="3ACDEBF4" w14:textId="3EFA4703" w:rsidR="2FE3C395" w:rsidRDefault="2FE3C395" w:rsidP="00DF5099">
      <w:pPr>
        <w:pStyle w:val="ListParagraph"/>
        <w:numPr>
          <w:ilvl w:val="2"/>
          <w:numId w:val="3"/>
        </w:numPr>
      </w:pPr>
      <w:r w:rsidRPr="2FE3C395">
        <w:rPr>
          <w:b/>
          <w:bCs/>
        </w:rPr>
        <w:t xml:space="preserve">docker network create </w:t>
      </w:r>
      <w:proofErr w:type="spellStart"/>
      <w:r w:rsidRPr="2FE3C395">
        <w:rPr>
          <w:b/>
          <w:bCs/>
        </w:rPr>
        <w:t>fabmedical</w:t>
      </w:r>
      <w:proofErr w:type="spellEnd"/>
    </w:p>
    <w:p w14:paraId="4771A2A4" w14:textId="7EE06A23" w:rsidR="2FE3C395" w:rsidRDefault="2FE3C395" w:rsidP="2FE3C395">
      <w:pPr>
        <w:pStyle w:val="ListParagraph"/>
        <w:numPr>
          <w:ilvl w:val="1"/>
          <w:numId w:val="2"/>
        </w:numPr>
      </w:pPr>
      <w:r w:rsidRPr="2FE3C395">
        <w:lastRenderedPageBreak/>
        <w:t>Run each container</w:t>
      </w:r>
      <w:r w:rsidR="000B4D0F">
        <w:t xml:space="preserve"> using a name and</w:t>
      </w:r>
      <w:r w:rsidRPr="2FE3C395">
        <w:t xml:space="preserve"> using the "</w:t>
      </w:r>
      <w:proofErr w:type="spellStart"/>
      <w:r w:rsidRPr="2FE3C395">
        <w:t>fabmedical</w:t>
      </w:r>
      <w:proofErr w:type="spellEnd"/>
      <w:r w:rsidRPr="2FE3C395">
        <w:t>” network</w:t>
      </w:r>
      <w:r w:rsidR="000B4D0F">
        <w:t xml:space="preserve">. The containers should </w:t>
      </w:r>
      <w:r w:rsidR="002E74E4">
        <w:t>be run in “detached”</w:t>
      </w:r>
      <w:r w:rsidR="00B84E75">
        <w:t xml:space="preserve"> </w:t>
      </w:r>
      <w:proofErr w:type="gramStart"/>
      <w:r w:rsidR="00B84E75">
        <w:t>mode</w:t>
      </w:r>
      <w:proofErr w:type="gramEnd"/>
      <w:r w:rsidR="00B84E75">
        <w:t xml:space="preserve"> so they don’t block the command prompt.</w:t>
      </w:r>
    </w:p>
    <w:p w14:paraId="5CFF6105" w14:textId="4D0CA6A0" w:rsidR="2FE3C395" w:rsidRPr="00DF5099" w:rsidRDefault="2FE3C395" w:rsidP="2FE3C395">
      <w:pPr>
        <w:pStyle w:val="ListParagraph"/>
        <w:numPr>
          <w:ilvl w:val="2"/>
          <w:numId w:val="2"/>
        </w:numPr>
        <w:rPr>
          <w:rFonts w:ascii="Calibri" w:hAnsi="Calibri" w:cs="Calibri"/>
        </w:rPr>
      </w:pPr>
      <w:r w:rsidRPr="00DF5099">
        <w:rPr>
          <w:rFonts w:ascii="Calibri" w:eastAsia="Consolas" w:hAnsi="Calibri" w:cs="Calibri"/>
          <w:b/>
          <w:bCs/>
        </w:rPr>
        <w:t xml:space="preserve">docker run -d -p 3001:3001 --name </w:t>
      </w:r>
      <w:proofErr w:type="spellStart"/>
      <w:r w:rsidRPr="00DF5099">
        <w:rPr>
          <w:rFonts w:ascii="Calibri" w:eastAsia="Consolas" w:hAnsi="Calibri" w:cs="Calibri"/>
          <w:b/>
          <w:bCs/>
        </w:rPr>
        <w:t>api</w:t>
      </w:r>
      <w:proofErr w:type="spellEnd"/>
      <w:r w:rsidRPr="00DF5099">
        <w:rPr>
          <w:rFonts w:ascii="Calibri" w:eastAsia="Consolas" w:hAnsi="Calibri" w:cs="Calibri"/>
          <w:b/>
          <w:bCs/>
        </w:rPr>
        <w:t xml:space="preserve">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t>
      </w:r>
      <w:proofErr w:type="spellStart"/>
      <w:r w:rsidRPr="00DF5099">
        <w:rPr>
          <w:rFonts w:ascii="Calibri" w:eastAsia="Consolas" w:hAnsi="Calibri" w:cs="Calibri"/>
          <w:b/>
          <w:bCs/>
        </w:rPr>
        <w:t>api</w:t>
      </w:r>
      <w:proofErr w:type="spellEnd"/>
    </w:p>
    <w:p w14:paraId="6B56EBE7" w14:textId="48437928" w:rsidR="2FE3C395" w:rsidRDefault="2FE3C395" w:rsidP="2FE3C395">
      <w:pPr>
        <w:pStyle w:val="ListParagraph"/>
        <w:numPr>
          <w:ilvl w:val="2"/>
          <w:numId w:val="2"/>
        </w:numPr>
      </w:pPr>
      <w:r w:rsidRPr="00DF5099">
        <w:rPr>
          <w:rFonts w:ascii="Calibri" w:eastAsia="Consolas" w:hAnsi="Calibri" w:cs="Calibri"/>
          <w:b/>
          <w:bCs/>
        </w:rPr>
        <w:t xml:space="preserve">docker run -d -P --name web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content-web</w:t>
      </w:r>
    </w:p>
    <w:p w14:paraId="4C98C90D" w14:textId="066FED58" w:rsidR="2FE3C395" w:rsidRDefault="2FE3C395" w:rsidP="2FE3C395"/>
    <w:p w14:paraId="4C91BB82" w14:textId="77777777" w:rsidR="00FA7D11" w:rsidRDefault="00FA7D11">
      <w:pPr>
        <w:rPr>
          <w:rFonts w:asciiTheme="majorHAnsi" w:eastAsiaTheme="majorEastAsia" w:hAnsiTheme="majorHAnsi" w:cstheme="majorBidi"/>
          <w:color w:val="2F5496" w:themeColor="accent1" w:themeShade="BF"/>
          <w:sz w:val="32"/>
          <w:szCs w:val="32"/>
        </w:rPr>
      </w:pPr>
      <w:r>
        <w:br w:type="page"/>
      </w:r>
    </w:p>
    <w:p w14:paraId="25A28A3C" w14:textId="7DAC0D93" w:rsidR="2FE3C395" w:rsidRDefault="2FE3C395" w:rsidP="2FE3C395">
      <w:pPr>
        <w:pStyle w:val="Heading1"/>
        <w:spacing w:before="0"/>
      </w:pPr>
      <w:r>
        <w:lastRenderedPageBreak/>
        <w:t>Challenge Set 2: Azure Container Registry</w:t>
      </w:r>
    </w:p>
    <w:p w14:paraId="0BA957A7" w14:textId="737C634C" w:rsidR="2FE3C395" w:rsidRDefault="2FE3C395" w:rsidP="2FE3C395">
      <w:pPr>
        <w:pStyle w:val="Heading2"/>
      </w:pPr>
      <w:r>
        <w:t>Lecture:</w:t>
      </w:r>
    </w:p>
    <w:p w14:paraId="6FF94C9B" w14:textId="4FB5C1B6" w:rsidR="2FE3C395" w:rsidRDefault="2FE3C395" w:rsidP="2FE3C395">
      <w:pPr>
        <w:pStyle w:val="ListParagraph"/>
        <w:numPr>
          <w:ilvl w:val="0"/>
          <w:numId w:val="12"/>
        </w:numPr>
        <w:spacing w:after="0"/>
      </w:pPr>
      <w:r>
        <w:t>Introduction to Container Registries</w:t>
      </w:r>
    </w:p>
    <w:p w14:paraId="1EEF4C93" w14:textId="40835E55" w:rsidR="2FE3C395" w:rsidRDefault="2FE3C395" w:rsidP="2FE3C395">
      <w:pPr>
        <w:pStyle w:val="ListParagraph"/>
        <w:numPr>
          <w:ilvl w:val="0"/>
          <w:numId w:val="12"/>
        </w:numPr>
        <w:spacing w:after="0"/>
      </w:pPr>
      <w:r>
        <w:t xml:space="preserve">Introduction to </w:t>
      </w:r>
      <w:r w:rsidR="009F760C">
        <w:t xml:space="preserve">the </w:t>
      </w:r>
      <w:r>
        <w:t>Azure Container Registry</w:t>
      </w:r>
    </w:p>
    <w:p w14:paraId="52809CDF" w14:textId="77777777" w:rsidR="2FE3C395" w:rsidRDefault="2FE3C395" w:rsidP="2FE3C395">
      <w:pPr>
        <w:spacing w:after="0"/>
      </w:pPr>
    </w:p>
    <w:p w14:paraId="5F74A830" w14:textId="4D2BA7C9" w:rsidR="2FE3C395" w:rsidRDefault="2FE3C395" w:rsidP="2FE3C395">
      <w:pPr>
        <w:pStyle w:val="Heading2"/>
        <w:spacing w:before="0"/>
      </w:pPr>
      <w:r>
        <w:t>Challenges:</w:t>
      </w:r>
    </w:p>
    <w:p w14:paraId="7C8017EA" w14:textId="2CEBFE24" w:rsidR="2FE3C395" w:rsidRDefault="2FE3C395" w:rsidP="2FE3C395">
      <w:pPr>
        <w:pStyle w:val="ListParagraph"/>
        <w:numPr>
          <w:ilvl w:val="0"/>
          <w:numId w:val="3"/>
        </w:numPr>
        <w:spacing w:after="0"/>
      </w:pPr>
      <w:r w:rsidRPr="2FE3C395">
        <w:t>Deploy an Azure Container Registry (ACR)</w:t>
      </w:r>
    </w:p>
    <w:p w14:paraId="786FEFBE" w14:textId="42259B39" w:rsidR="2FE3C395" w:rsidRDefault="2FE3C395" w:rsidP="2FE3C395">
      <w:pPr>
        <w:pStyle w:val="ListParagraph"/>
        <w:numPr>
          <w:ilvl w:val="0"/>
          <w:numId w:val="3"/>
        </w:numPr>
        <w:spacing w:after="0"/>
      </w:pPr>
      <w:r w:rsidRPr="2FE3C395">
        <w:t>Ensure your ACR has proper permissions and credentials set up</w:t>
      </w:r>
    </w:p>
    <w:p w14:paraId="47D9AC87" w14:textId="0BF82168" w:rsidR="2FE3C395" w:rsidRDefault="2FE3C395" w:rsidP="2FE3C395">
      <w:pPr>
        <w:pStyle w:val="ListParagraph"/>
        <w:numPr>
          <w:ilvl w:val="0"/>
          <w:numId w:val="3"/>
        </w:numPr>
        <w:spacing w:after="0"/>
      </w:pPr>
      <w:r w:rsidRPr="2FE3C395">
        <w:t>Login to your ACR</w:t>
      </w:r>
    </w:p>
    <w:p w14:paraId="10F985B7" w14:textId="7E4AAD4D" w:rsidR="2FE3C395" w:rsidRDefault="2FE3C395" w:rsidP="2FE3C395">
      <w:pPr>
        <w:pStyle w:val="ListParagraph"/>
        <w:numPr>
          <w:ilvl w:val="0"/>
          <w:numId w:val="3"/>
        </w:numPr>
        <w:spacing w:after="0"/>
      </w:pPr>
      <w:r w:rsidRPr="2FE3C395">
        <w:t>Push your Docker container(s) to the ACR</w:t>
      </w:r>
    </w:p>
    <w:p w14:paraId="11E76F77" w14:textId="0355B012" w:rsidR="00F34A09" w:rsidRDefault="00F34A09" w:rsidP="2FE3C395">
      <w:pPr>
        <w:pStyle w:val="ListParagraph"/>
        <w:numPr>
          <w:ilvl w:val="0"/>
          <w:numId w:val="3"/>
        </w:numPr>
        <w:spacing w:after="0"/>
      </w:pPr>
      <w:r>
        <w:t>List all images in your ACR</w:t>
      </w:r>
    </w:p>
    <w:p w14:paraId="38B7CE02" w14:textId="5E32761F" w:rsidR="2FE3C395" w:rsidRDefault="2FE3C395" w:rsidP="2FE3C395">
      <w:pPr>
        <w:spacing w:after="0"/>
        <w:ind w:left="720" w:hanging="360"/>
      </w:pPr>
    </w:p>
    <w:p w14:paraId="022F4342" w14:textId="1555364A" w:rsidR="2FE3C395" w:rsidRDefault="2FE3C395" w:rsidP="00F34A09">
      <w:pPr>
        <w:pStyle w:val="Heading2"/>
      </w:pPr>
      <w:r>
        <w:t>Proctor Notes &amp; Guidelines</w:t>
      </w:r>
    </w:p>
    <w:p w14:paraId="1E15DBB1" w14:textId="4C83C4CB" w:rsidR="2FE3C395" w:rsidRPr="00084CD9" w:rsidRDefault="00084CD9" w:rsidP="2FE3C395">
      <w:pPr>
        <w:pStyle w:val="ListParagraph"/>
        <w:numPr>
          <w:ilvl w:val="0"/>
          <w:numId w:val="2"/>
        </w:numPr>
        <w:rPr>
          <w:highlight w:val="yellow"/>
        </w:rPr>
      </w:pPr>
      <w:r w:rsidRPr="00084CD9">
        <w:rPr>
          <w:highlight w:val="yellow"/>
        </w:rPr>
        <w:t>Proctor guide material needed for ACR in general</w:t>
      </w:r>
    </w:p>
    <w:p w14:paraId="49C22BCB" w14:textId="12AF87C3" w:rsidR="2FE3C395" w:rsidRDefault="2FE3C395" w:rsidP="2FE3C395"/>
    <w:p w14:paraId="1807C230" w14:textId="77777777" w:rsidR="00F34A09" w:rsidRDefault="00F34A09">
      <w:pPr>
        <w:rPr>
          <w:rFonts w:asciiTheme="majorHAnsi" w:eastAsiaTheme="majorEastAsia" w:hAnsiTheme="majorHAnsi" w:cstheme="majorBidi"/>
          <w:color w:val="2F5496" w:themeColor="accent1" w:themeShade="BF"/>
          <w:sz w:val="32"/>
          <w:szCs w:val="32"/>
        </w:rPr>
      </w:pPr>
      <w:r>
        <w:br w:type="page"/>
      </w:r>
    </w:p>
    <w:p w14:paraId="7A64BCA7" w14:textId="064ECC7E" w:rsidR="00913712" w:rsidRDefault="2FE3C395" w:rsidP="002D028C">
      <w:pPr>
        <w:pStyle w:val="Heading1"/>
        <w:spacing w:before="0"/>
      </w:pPr>
      <w:r>
        <w:lastRenderedPageBreak/>
        <w:t>Challenge Set 3: Introduction to Kubernetes</w:t>
      </w:r>
    </w:p>
    <w:p w14:paraId="4C84855A" w14:textId="737C634C" w:rsidR="001F2991" w:rsidRDefault="00E70392" w:rsidP="001F2991">
      <w:pPr>
        <w:pStyle w:val="Heading2"/>
      </w:pPr>
      <w:r>
        <w:t>Lecture:</w:t>
      </w:r>
    </w:p>
    <w:p w14:paraId="23E87215" w14:textId="6058DF89" w:rsidR="002D028C" w:rsidRDefault="2FE3C395" w:rsidP="00E70392">
      <w:pPr>
        <w:pStyle w:val="ListParagraph"/>
        <w:numPr>
          <w:ilvl w:val="0"/>
          <w:numId w:val="12"/>
        </w:numPr>
        <w:spacing w:after="0"/>
      </w:pPr>
      <w:r>
        <w:t xml:space="preserve">Introduction to Kubernetes </w:t>
      </w:r>
    </w:p>
    <w:p w14:paraId="5907A03B" w14:textId="2CDC8161" w:rsidR="002D028C" w:rsidRDefault="2FE3C395" w:rsidP="00E70392">
      <w:pPr>
        <w:pStyle w:val="ListParagraph"/>
        <w:numPr>
          <w:ilvl w:val="0"/>
          <w:numId w:val="12"/>
        </w:numPr>
        <w:spacing w:after="0"/>
      </w:pPr>
      <w:r>
        <w:t>Introduction to the Azure Kubernetes Service</w:t>
      </w:r>
    </w:p>
    <w:p w14:paraId="1C56AE48" w14:textId="77777777" w:rsidR="002D028C" w:rsidRPr="002D028C" w:rsidRDefault="002D028C" w:rsidP="002D028C">
      <w:pPr>
        <w:spacing w:after="0"/>
      </w:pPr>
    </w:p>
    <w:p w14:paraId="6ED1E990" w14:textId="4D2BA7C9" w:rsidR="00913712" w:rsidRDefault="2FE3C395" w:rsidP="002D028C">
      <w:pPr>
        <w:pStyle w:val="Heading2"/>
        <w:spacing w:before="0"/>
      </w:pPr>
      <w:r>
        <w:t>Challenges:</w:t>
      </w:r>
    </w:p>
    <w:p w14:paraId="013BBA9A" w14:textId="58288735" w:rsidR="00396A7A" w:rsidRPr="00D8764E" w:rsidRDefault="00EB00A5" w:rsidP="002C2295">
      <w:pPr>
        <w:numPr>
          <w:ilvl w:val="0"/>
          <w:numId w:val="8"/>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6D20732A" w14:textId="1F1A667B" w:rsidR="007942D9" w:rsidRPr="002C2295" w:rsidRDefault="00D8764E" w:rsidP="00EB20BC">
      <w:pPr>
        <w:numPr>
          <w:ilvl w:val="1"/>
          <w:numId w:val="8"/>
        </w:numPr>
        <w:spacing w:after="0"/>
      </w:pPr>
      <w:r w:rsidRPr="00FC3484">
        <w:rPr>
          <w:b/>
        </w:rPr>
        <w:t>Hint</w:t>
      </w:r>
      <w:r>
        <w:t>: This can be done easily with the Azure CLI</w:t>
      </w:r>
      <w:r w:rsidR="005C1C97">
        <w:t>.</w:t>
      </w:r>
    </w:p>
    <w:p w14:paraId="6B725838" w14:textId="391690A0" w:rsidR="00396A7A" w:rsidRPr="00B46901" w:rsidRDefault="00106025" w:rsidP="002C2295">
      <w:pPr>
        <w:numPr>
          <w:ilvl w:val="0"/>
          <w:numId w:val="8"/>
        </w:numPr>
        <w:spacing w:after="0"/>
      </w:pPr>
      <w:r w:rsidRPr="002C2295">
        <w:rPr>
          <w:bCs/>
        </w:rPr>
        <w:t xml:space="preserve">Create a new, </w:t>
      </w:r>
      <w:r w:rsidR="00A4271F">
        <w:rPr>
          <w:bCs/>
        </w:rPr>
        <w:t>multi-</w:t>
      </w:r>
      <w:r w:rsidR="00B46901">
        <w:rPr>
          <w:bCs/>
        </w:rPr>
        <w:t>node</w:t>
      </w:r>
      <w:r w:rsidRPr="002C2295">
        <w:rPr>
          <w:bCs/>
        </w:rPr>
        <w:t xml:space="preserve"> AKS cluster</w:t>
      </w:r>
      <w:r w:rsidR="00A0148D">
        <w:rPr>
          <w:bCs/>
        </w:rPr>
        <w:t>.</w:t>
      </w:r>
    </w:p>
    <w:p w14:paraId="381EBD66" w14:textId="74A1BA62" w:rsidR="00CA3BBC" w:rsidDel="002732FD" w:rsidRDefault="00B46901" w:rsidP="00662C8A">
      <w:pPr>
        <w:numPr>
          <w:ilvl w:val="1"/>
          <w:numId w:val="8"/>
        </w:numPr>
        <w:spacing w:after="0"/>
        <w:rPr>
          <w:del w:id="29" w:author="David Stampfli" w:date="2020-04-24T10:56:00Z"/>
        </w:rPr>
      </w:pPr>
      <w:del w:id="30" w:author="David Stampfli" w:date="2020-04-24T10:56:00Z">
        <w:r w:rsidDel="002732FD">
          <w:delText xml:space="preserve">Use a </w:delText>
        </w:r>
        <w:r w:rsidRPr="00EB20BC" w:rsidDel="002732FD">
          <w:rPr>
            <w:b/>
            <w:bCs/>
          </w:rPr>
          <w:delText>DS</w:delText>
        </w:r>
        <w:r w:rsidR="00A1660A" w:rsidDel="002732FD">
          <w:rPr>
            <w:b/>
            <w:bCs/>
          </w:rPr>
          <w:delText>2_</w:delText>
        </w:r>
        <w:r w:rsidRPr="00EB20BC" w:rsidDel="002732FD">
          <w:rPr>
            <w:b/>
            <w:bCs/>
          </w:rPr>
          <w:delText>v2</w:delText>
        </w:r>
        <w:r w:rsidR="00A1660A" w:rsidDel="002732FD">
          <w:delText xml:space="preserve"> VM so there is enough CPU and RAM for the </w:delText>
        </w:r>
        <w:r w:rsidR="00A17865" w:rsidDel="002732FD">
          <w:delText xml:space="preserve">default </w:delText>
        </w:r>
        <w:r w:rsidR="00A1660A" w:rsidDel="002732FD">
          <w:delText>node pool</w:delText>
        </w:r>
      </w:del>
    </w:p>
    <w:p w14:paraId="36991807" w14:textId="460995E6" w:rsidR="00D22662" w:rsidRDefault="00D22662" w:rsidP="00662C8A">
      <w:pPr>
        <w:numPr>
          <w:ilvl w:val="1"/>
          <w:numId w:val="8"/>
        </w:numPr>
        <w:spacing w:after="0"/>
      </w:pPr>
      <w:r>
        <w:t xml:space="preserve">Use </w:t>
      </w:r>
      <w:r w:rsidR="00A1660A">
        <w:t>the default</w:t>
      </w:r>
      <w:r>
        <w:t xml:space="preserve"> Kubernetes</w:t>
      </w:r>
      <w:r w:rsidR="00A1660A">
        <w:t xml:space="preserve"> </w:t>
      </w:r>
      <w:ins w:id="31" w:author="David Stampfli" w:date="2020-04-24T10:56:00Z">
        <w:r w:rsidR="002732FD">
          <w:t xml:space="preserve">version </w:t>
        </w:r>
      </w:ins>
      <w:r w:rsidR="00A1660A">
        <w:t>used by</w:t>
      </w:r>
      <w:r w:rsidR="00022DF9">
        <w:t xml:space="preserve"> AKS</w:t>
      </w:r>
      <w:r>
        <w:t>.</w:t>
      </w:r>
    </w:p>
    <w:p w14:paraId="4425F856" w14:textId="516C7063" w:rsidR="007942D9" w:rsidRDefault="007942D9" w:rsidP="007942D9">
      <w:pPr>
        <w:numPr>
          <w:ilvl w:val="1"/>
          <w:numId w:val="8"/>
        </w:numPr>
        <w:spacing w:after="0"/>
      </w:pPr>
      <w:r>
        <w:t xml:space="preserve">The cluster will use </w:t>
      </w:r>
      <w:ins w:id="32" w:author="David Stampfli" w:date="2020-04-24T10:46:00Z">
        <w:r w:rsidR="001C5C1C">
          <w:t xml:space="preserve">basic networking and </w:t>
        </w:r>
        <w:proofErr w:type="spellStart"/>
        <w:r w:rsidR="001C5C1C">
          <w:t>kuben</w:t>
        </w:r>
      </w:ins>
      <w:ins w:id="33" w:author="David Stampfli" w:date="2020-04-24T10:47:00Z">
        <w:r w:rsidR="001C5C1C">
          <w:t>et</w:t>
        </w:r>
        <w:proofErr w:type="spellEnd"/>
        <w:r w:rsidR="001C5C1C">
          <w:t xml:space="preserve">. </w:t>
        </w:r>
      </w:ins>
      <w:ins w:id="34" w:author="David Stampfli" w:date="2020-04-24T10:46:00Z">
        <w:r w:rsidR="001C5C1C">
          <w:t xml:space="preserve"> </w:t>
        </w:r>
      </w:ins>
      <w:del w:id="35" w:author="David Stampfli" w:date="2020-04-24T10:46:00Z">
        <w:r w:rsidDel="001C5C1C">
          <w:delText>advanced networkin</w:delText>
        </w:r>
        <w:r w:rsidR="00392D66" w:rsidDel="001C5C1C">
          <w:delText>g and the Azure CNI.  This is a more realistic installation than using basic networking and kubenet.</w:delText>
        </w:r>
      </w:del>
    </w:p>
    <w:p w14:paraId="60844C45" w14:textId="0AAD685F" w:rsidR="00E7076B" w:rsidRPr="002C2295" w:rsidRDefault="00E7076B" w:rsidP="00EB20BC">
      <w:pPr>
        <w:numPr>
          <w:ilvl w:val="1"/>
          <w:numId w:val="8"/>
        </w:numPr>
        <w:spacing w:after="0"/>
      </w:pPr>
      <w:r>
        <w:t xml:space="preserve">The cluster will </w:t>
      </w:r>
      <w:del w:id="36" w:author="David Stampfli" w:date="2020-04-24T10:56:00Z">
        <w:r w:rsidDel="002732FD">
          <w:delText xml:space="preserve">also </w:delText>
        </w:r>
      </w:del>
      <w:r>
        <w:t>use Availability Zones for improved worker node reliability.</w:t>
      </w:r>
    </w:p>
    <w:p w14:paraId="3375765B" w14:textId="0BB462D8" w:rsidR="00E7076B" w:rsidRPr="00EB20BC" w:rsidRDefault="00106025" w:rsidP="00E7076B">
      <w:pPr>
        <w:numPr>
          <w:ilvl w:val="0"/>
          <w:numId w:val="8"/>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r w:rsidR="00E7076B">
        <w:rPr>
          <w:bCs/>
        </w:rPr>
        <w:t>.</w:t>
      </w:r>
    </w:p>
    <w:p w14:paraId="2240BB3B" w14:textId="19D792D5" w:rsidR="00E7076B" w:rsidRPr="001C7C21" w:rsidRDefault="00E7076B" w:rsidP="00EB20BC">
      <w:pPr>
        <w:numPr>
          <w:ilvl w:val="0"/>
          <w:numId w:val="8"/>
        </w:numPr>
        <w:spacing w:after="0"/>
      </w:pPr>
      <w:r>
        <w:rPr>
          <w:bCs/>
        </w:rPr>
        <w:t xml:space="preserve">Use </w:t>
      </w:r>
      <w:proofErr w:type="spellStart"/>
      <w:r>
        <w:rPr>
          <w:bCs/>
        </w:rPr>
        <w:t>kubectl</w:t>
      </w:r>
      <w:proofErr w:type="spellEnd"/>
      <w:r>
        <w:rPr>
          <w:bCs/>
        </w:rPr>
        <w:t xml:space="preserve"> to examine which</w:t>
      </w:r>
      <w:r w:rsidR="005C1C97">
        <w:rPr>
          <w:bCs/>
        </w:rPr>
        <w:t xml:space="preserve"> availability zone each node is in.  </w:t>
      </w:r>
    </w:p>
    <w:p w14:paraId="44AFDD97" w14:textId="6F4B66B7" w:rsidR="00F23434" w:rsidRDefault="00796EFB" w:rsidP="00EB20BC">
      <w:pPr>
        <w:numPr>
          <w:ilvl w:val="0"/>
          <w:numId w:val="8"/>
        </w:numPr>
        <w:spacing w:after="0"/>
      </w:pPr>
      <w:r w:rsidRPr="00EB20BC">
        <w:rPr>
          <w:b/>
          <w:bCs/>
        </w:rPr>
        <w:t>Optional</w:t>
      </w:r>
      <w:r>
        <w:t xml:space="preserve">: </w:t>
      </w:r>
      <w:r w:rsidR="001C7C21">
        <w:t>Bring up the Kubernetes dashboard in your browser</w:t>
      </w:r>
    </w:p>
    <w:p w14:paraId="4EC12B87" w14:textId="3AB05D76" w:rsidR="002C2295" w:rsidRDefault="001C7C21" w:rsidP="00A0148D">
      <w:pPr>
        <w:numPr>
          <w:ilvl w:val="1"/>
          <w:numId w:val="8"/>
        </w:numPr>
        <w:spacing w:after="0"/>
      </w:pPr>
      <w:r w:rsidRPr="001B2B7D">
        <w:rPr>
          <w:b/>
        </w:rPr>
        <w:t>Hint</w:t>
      </w:r>
      <w:r>
        <w:t xml:space="preserve">: Again, the Azure CLI makes this </w:t>
      </w:r>
      <w:r w:rsidR="00110755">
        <w:t>very easy.</w:t>
      </w:r>
    </w:p>
    <w:p w14:paraId="1AFE4FC3" w14:textId="2AE6EA24" w:rsidR="00F23434" w:rsidRDefault="00F23434" w:rsidP="00A0148D">
      <w:pPr>
        <w:numPr>
          <w:ilvl w:val="1"/>
          <w:numId w:val="8"/>
        </w:numPr>
        <w:spacing w:after="0"/>
      </w:pPr>
      <w:r>
        <w:rPr>
          <w:b/>
        </w:rPr>
        <w:t xml:space="preserve">NOTE 1: </w:t>
      </w:r>
      <w:r>
        <w:rPr>
          <w:bCs/>
        </w:rPr>
        <w:t>This will not work if you are using an Ubuntu Server jump box to connect to your cluster.</w:t>
      </w:r>
    </w:p>
    <w:p w14:paraId="5AF62179" w14:textId="628EDC22" w:rsidR="00796EFB" w:rsidRDefault="00796EFB" w:rsidP="00A0148D">
      <w:pPr>
        <w:numPr>
          <w:ilvl w:val="1"/>
          <w:numId w:val="8"/>
        </w:numPr>
        <w:spacing w:after="0"/>
      </w:pPr>
      <w:r w:rsidRPr="00EB20BC">
        <w:rPr>
          <w:b/>
          <w:bCs/>
        </w:rPr>
        <w:t>NOTE</w:t>
      </w:r>
      <w:r w:rsidR="00F23434">
        <w:rPr>
          <w:b/>
          <w:bCs/>
        </w:rPr>
        <w:t>2</w:t>
      </w:r>
      <w:r>
        <w:t>:</w:t>
      </w:r>
      <w:r w:rsidR="003E4B96">
        <w:t xml:space="preserve"> </w:t>
      </w:r>
      <w:r>
        <w:t>You will need to look up how to enable the special permissions needed to access the dashboard.</w:t>
      </w:r>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8"/>
        </w:numPr>
      </w:pPr>
      <w:r>
        <w:t>This first hour is the most critical to make sure all teams make it through</w:t>
      </w:r>
      <w:r w:rsidR="00B72A62">
        <w:t xml:space="preserve"> and aren’t left behind.</w:t>
      </w:r>
    </w:p>
    <w:p w14:paraId="68B4B93C" w14:textId="4A6758AC" w:rsidR="009313B1" w:rsidRPr="00AB09FD" w:rsidRDefault="00344440" w:rsidP="00AA6A0C">
      <w:pPr>
        <w:pStyle w:val="ListParagraph"/>
        <w:numPr>
          <w:ilvl w:val="1"/>
          <w:numId w:val="8"/>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8"/>
        </w:numPr>
      </w:pPr>
      <w:r>
        <w:t>Make sure that ALL team members</w:t>
      </w:r>
      <w:r w:rsidR="00C15F1C">
        <w:t xml:space="preserve"> are set up with the tools.</w:t>
      </w:r>
    </w:p>
    <w:p w14:paraId="609D3E6C" w14:textId="370145B9" w:rsidR="006869EF" w:rsidRDefault="006869EF" w:rsidP="00B72A62">
      <w:pPr>
        <w:pStyle w:val="ListParagraph"/>
        <w:numPr>
          <w:ilvl w:val="1"/>
          <w:numId w:val="8"/>
        </w:numPr>
      </w:pPr>
      <w:r>
        <w:t>Encourage teams to use the CLI</w:t>
      </w:r>
      <w:r w:rsidR="00C51E02">
        <w:t xml:space="preserve"> and WSL to make things </w:t>
      </w:r>
      <w:r w:rsidR="00AE7AA8">
        <w:t>easier</w:t>
      </w:r>
      <w:r w:rsidR="00C51E02">
        <w:t>.</w:t>
      </w:r>
    </w:p>
    <w:p w14:paraId="5433C735" w14:textId="0ACFC93B" w:rsidR="00232CA9" w:rsidRDefault="007A2457" w:rsidP="002D1C69">
      <w:pPr>
        <w:pStyle w:val="ListParagraph"/>
        <w:numPr>
          <w:ilvl w:val="1"/>
          <w:numId w:val="8"/>
        </w:numPr>
      </w:pPr>
      <w:r w:rsidRPr="007A1A31">
        <w:rPr>
          <w:b/>
        </w:rPr>
        <w:t>NOTE</w:t>
      </w:r>
      <w:r>
        <w:t xml:space="preserve">: </w:t>
      </w:r>
      <w:r w:rsidR="00334A08">
        <w:t xml:space="preserve">If someone </w:t>
      </w:r>
      <w:proofErr w:type="gramStart"/>
      <w:r w:rsidR="00334A08">
        <w:t>has to</w:t>
      </w:r>
      <w:proofErr w:type="gramEnd"/>
      <w:r w:rsidR="00334A08">
        <w:t xml:space="preserve"> install the tools, make sure they first create the cluster in the portal and then install the tools in parallel.</w:t>
      </w:r>
    </w:p>
    <w:p w14:paraId="4498FC0E" w14:textId="16F8123A" w:rsidR="005A6270" w:rsidRDefault="0017340D" w:rsidP="00CD3D3A">
      <w:pPr>
        <w:pStyle w:val="ListParagraph"/>
        <w:numPr>
          <w:ilvl w:val="2"/>
          <w:numId w:val="8"/>
        </w:numPr>
      </w:pPr>
      <w:r>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8"/>
        </w:numPr>
      </w:pPr>
      <w:r>
        <w:t xml:space="preserve">Show them </w:t>
      </w:r>
      <w:proofErr w:type="gramStart"/>
      <w:r>
        <w:t>BOTH of these</w:t>
      </w:r>
      <w:proofErr w:type="gramEnd"/>
      <w:r>
        <w:t xml:space="preserve"> if they are unfamiliar with how to </w:t>
      </w:r>
      <w:r w:rsidR="00D12A02">
        <w:t>navigate</w:t>
      </w:r>
      <w:r>
        <w:t xml:space="preserve"> to them.</w:t>
      </w:r>
    </w:p>
    <w:p w14:paraId="3020FEF5" w14:textId="0CAF1FBB" w:rsidR="00620353" w:rsidRDefault="00620353" w:rsidP="00754F6D">
      <w:pPr>
        <w:pStyle w:val="ListParagraph"/>
        <w:numPr>
          <w:ilvl w:val="0"/>
          <w:numId w:val="8"/>
        </w:numPr>
      </w:pPr>
      <w:r>
        <w:t xml:space="preserve">Remind teams that </w:t>
      </w:r>
      <w:proofErr w:type="spellStart"/>
      <w:r>
        <w:t>kubectl</w:t>
      </w:r>
      <w:proofErr w:type="spellEnd"/>
      <w:r>
        <w:t xml:space="preserve"> can be installed through the CLI, but don’t give away the answer:</w:t>
      </w:r>
    </w:p>
    <w:p w14:paraId="2DD266B1" w14:textId="2F6AF9B6" w:rsidR="00A53487" w:rsidRPr="00EB20BC" w:rsidRDefault="00620353" w:rsidP="00A53487">
      <w:pPr>
        <w:pStyle w:val="ListParagraph"/>
        <w:numPr>
          <w:ilvl w:val="1"/>
          <w:numId w:val="8"/>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1D9FF6EB" w:rsidR="00904D60" w:rsidRDefault="00904D60" w:rsidP="00754F6D">
      <w:pPr>
        <w:pStyle w:val="ListParagraph"/>
        <w:numPr>
          <w:ilvl w:val="0"/>
          <w:numId w:val="8"/>
        </w:numPr>
      </w:pPr>
      <w:r>
        <w:t>All teams should have an AKS cluster stood</w:t>
      </w:r>
      <w:r w:rsidR="00C00208">
        <w:t xml:space="preserve"> up relatively </w:t>
      </w:r>
      <w:proofErr w:type="gramStart"/>
      <w:r w:rsidR="00C00208">
        <w:t>quickly</w:t>
      </w:r>
      <w:proofErr w:type="gramEnd"/>
      <w:r w:rsidR="00C00208">
        <w:t xml:space="preserve"> but they will likely need some hints regarding the correct parameters for the </w:t>
      </w:r>
      <w:proofErr w:type="spellStart"/>
      <w:r w:rsidR="00C00208" w:rsidRPr="00EB20BC">
        <w:rPr>
          <w:b/>
          <w:bCs/>
        </w:rPr>
        <w:t>az</w:t>
      </w:r>
      <w:proofErr w:type="spellEnd"/>
      <w:r w:rsidR="00C00208" w:rsidRPr="00EB20BC">
        <w:rPr>
          <w:b/>
          <w:bCs/>
        </w:rPr>
        <w:t xml:space="preserve"> </w:t>
      </w:r>
      <w:proofErr w:type="spellStart"/>
      <w:r w:rsidR="00C00208" w:rsidRPr="00EB20BC">
        <w:rPr>
          <w:b/>
          <w:bCs/>
        </w:rPr>
        <w:t>aks</w:t>
      </w:r>
      <w:proofErr w:type="spellEnd"/>
      <w:r w:rsidR="00C00208" w:rsidRPr="00EB20BC">
        <w:rPr>
          <w:b/>
          <w:bCs/>
        </w:rPr>
        <w:t xml:space="preserve"> create</w:t>
      </w:r>
      <w:r w:rsidR="00C00208">
        <w:t xml:space="preserve"> command.</w:t>
      </w:r>
    </w:p>
    <w:p w14:paraId="07051A5A" w14:textId="7D5684B7" w:rsidR="003C4EAE" w:rsidDel="002732FD" w:rsidRDefault="002732FD" w:rsidP="003C4EAE">
      <w:pPr>
        <w:pStyle w:val="ListParagraph"/>
        <w:numPr>
          <w:ilvl w:val="1"/>
          <w:numId w:val="8"/>
        </w:numPr>
        <w:rPr>
          <w:del w:id="37" w:author="David Stampfli" w:date="2020-04-24T10:57:00Z"/>
        </w:rPr>
      </w:pPr>
      <w:ins w:id="38" w:author="David Stampfli" w:date="2020-04-24T10:56:00Z">
        <w:r>
          <w:t>T</w:t>
        </w:r>
      </w:ins>
      <w:del w:id="39" w:author="David Stampfli" w:date="2020-04-24T10:56:00Z">
        <w:r w:rsidR="003C4EAE" w:rsidDel="002732FD">
          <w:delText xml:space="preserve">Version shouldn’t matter, </w:delText>
        </w:r>
        <w:r w:rsidR="00B72A62" w:rsidDel="002732FD">
          <w:delText>but good to make sure it</w:delText>
        </w:r>
        <w:r w:rsidR="004B70B3" w:rsidDel="002732FD">
          <w:delText xml:space="preserve"> is at least t</w:delText>
        </w:r>
      </w:del>
      <w:r w:rsidR="004B70B3">
        <w:t>he default</w:t>
      </w:r>
      <w:ins w:id="40" w:author="David Stampfli" w:date="2020-04-24T10:57:00Z">
        <w:r>
          <w:t xml:space="preserve"> Kubernetes version used by the </w:t>
        </w:r>
        <w:proofErr w:type="spellStart"/>
        <w:r w:rsidRPr="002732FD">
          <w:rPr>
            <w:b/>
            <w:bCs/>
            <w:rPrChange w:id="41" w:author="David Stampfli" w:date="2020-04-24T10:57:00Z">
              <w:rPr/>
            </w:rPrChange>
          </w:rPr>
          <w:t>az</w:t>
        </w:r>
        <w:proofErr w:type="spellEnd"/>
        <w:r w:rsidRPr="002732FD">
          <w:rPr>
            <w:b/>
            <w:bCs/>
            <w:rPrChange w:id="42" w:author="David Stampfli" w:date="2020-04-24T10:57:00Z">
              <w:rPr/>
            </w:rPrChange>
          </w:rPr>
          <w:t xml:space="preserve"> </w:t>
        </w:r>
        <w:proofErr w:type="spellStart"/>
        <w:r w:rsidRPr="002732FD">
          <w:rPr>
            <w:b/>
            <w:bCs/>
            <w:rPrChange w:id="43" w:author="David Stampfli" w:date="2020-04-24T10:57:00Z">
              <w:rPr/>
            </w:rPrChange>
          </w:rPr>
          <w:t>aks</w:t>
        </w:r>
        <w:proofErr w:type="spellEnd"/>
        <w:r w:rsidRPr="002732FD">
          <w:rPr>
            <w:b/>
            <w:bCs/>
            <w:rPrChange w:id="44" w:author="David Stampfli" w:date="2020-04-24T10:57:00Z">
              <w:rPr/>
            </w:rPrChange>
          </w:rPr>
          <w:t xml:space="preserve"> create</w:t>
        </w:r>
        <w:r>
          <w:t xml:space="preserve"> command should be fine.  </w:t>
        </w:r>
      </w:ins>
      <w:del w:id="45" w:author="David Stampfli" w:date="2020-04-24T10:56:00Z">
        <w:r w:rsidR="004B70B3" w:rsidDel="002732FD">
          <w:delText>.</w:delText>
        </w:r>
      </w:del>
    </w:p>
    <w:p w14:paraId="0BA2DDAB" w14:textId="7429AFB6" w:rsidR="001062E6" w:rsidRDefault="00C61816">
      <w:pPr>
        <w:pStyle w:val="ListParagraph"/>
        <w:numPr>
          <w:ilvl w:val="1"/>
          <w:numId w:val="8"/>
        </w:numPr>
      </w:pPr>
      <w:del w:id="46" w:author="David Stampfli" w:date="2020-04-24T10:57:00Z">
        <w:r w:rsidDel="002732FD">
          <w:delText xml:space="preserve">They </w:delText>
        </w:r>
        <w:r w:rsidR="001062E6" w:rsidDel="002732FD">
          <w:delText>need to use advanced networking because we are using a jump box in Azure to connect to the cluster</w:delText>
        </w:r>
        <w:r w:rsidDel="002732FD">
          <w:delText xml:space="preserve">.  The jump box VM will be deployed in one subnet and the AKS cluster in another subnet in the same VNet.  Because we are using the Azure CNI, each pod will get an IP from the subnet CIDR block.  </w:delText>
        </w:r>
      </w:del>
    </w:p>
    <w:p w14:paraId="5DF1867A" w14:textId="30C9FE1B" w:rsidR="00D4088F" w:rsidRDefault="00C51E02" w:rsidP="00D4088F">
      <w:pPr>
        <w:pStyle w:val="ListParagraph"/>
        <w:numPr>
          <w:ilvl w:val="1"/>
          <w:numId w:val="8"/>
        </w:numPr>
      </w:pPr>
      <w:r>
        <w:lastRenderedPageBreak/>
        <w:t xml:space="preserve">They </w:t>
      </w:r>
      <w:r w:rsidR="001062E6">
        <w:t>CLI</w:t>
      </w:r>
      <w:r w:rsidR="00C00208">
        <w:t xml:space="preserve"> can be used</w:t>
      </w:r>
      <w:r w:rsidR="001062E6">
        <w:t xml:space="preserve"> to create the cluster.</w:t>
      </w:r>
      <w:ins w:id="47" w:author="David Stampfli" w:date="2020-04-24T10:53:00Z">
        <w:r w:rsidR="008860D9">
          <w:t xml:space="preserve">  </w:t>
        </w:r>
      </w:ins>
      <w:del w:id="48" w:author="David Stampfli" w:date="2020-04-24T10:53:00Z">
        <w:r w:rsidR="007F267B" w:rsidDel="008860D9">
          <w:delText xml:space="preserve">  </w:delText>
        </w:r>
      </w:del>
      <w:r w:rsidR="007F267B">
        <w:t xml:space="preserve">Cluster names should be unique within the subscription.  </w:t>
      </w:r>
      <w:r w:rsidR="001062E6">
        <w:t>Here’s an example</w:t>
      </w:r>
      <w:r w:rsidR="002D1871">
        <w:t xml:space="preserve"> command</w:t>
      </w:r>
      <w:r w:rsidR="00D4088F">
        <w:t xml:space="preserve"> that creates </w:t>
      </w:r>
      <w:ins w:id="49" w:author="David Stampfli" w:date="2020-04-24T10:53:00Z">
        <w:r w:rsidR="008860D9">
          <w:t>a cluster using basic networking</w:t>
        </w:r>
        <w:r w:rsidR="00811854">
          <w:t xml:space="preserve"> na</w:t>
        </w:r>
      </w:ins>
      <w:ins w:id="50" w:author="David Stampfli" w:date="2020-04-24T10:54:00Z">
        <w:r w:rsidR="00811854">
          <w:t xml:space="preserve">med </w:t>
        </w:r>
        <w:r w:rsidR="00811854" w:rsidRPr="00C61566">
          <w:rPr>
            <w:i/>
            <w:iCs/>
            <w:rPrChange w:id="51" w:author="David Stampfli" w:date="2020-04-27T11:02:00Z">
              <w:rPr/>
            </w:rPrChange>
          </w:rPr>
          <w:t>wth-aks02-poc</w:t>
        </w:r>
        <w:r w:rsidR="00811854">
          <w:t xml:space="preserve"> in Resource Group </w:t>
        </w:r>
        <w:r w:rsidR="00811854" w:rsidRPr="00C61566">
          <w:rPr>
            <w:i/>
            <w:iCs/>
            <w:rPrChange w:id="52" w:author="David Stampfli" w:date="2020-04-27T11:02:00Z">
              <w:rPr/>
            </w:rPrChange>
          </w:rPr>
          <w:t>wth-rg02-poc</w:t>
        </w:r>
        <w:r w:rsidR="00811854">
          <w:t>:</w:t>
        </w:r>
      </w:ins>
      <w:del w:id="53" w:author="David Stampfli" w:date="2020-04-24T10:53:00Z">
        <w:r w:rsidR="00D4088F" w:rsidDel="008860D9">
          <w:delText>a cluster using advanced networking and the Azure CNI</w:delText>
        </w:r>
        <w:r w:rsidR="002D1871" w:rsidDel="008860D9">
          <w:delText>:</w:delText>
        </w:r>
      </w:del>
    </w:p>
    <w:p w14:paraId="0A977ED8" w14:textId="2E8FA23D" w:rsidR="00D4088F" w:rsidRPr="00EB20BC" w:rsidRDefault="00C61816" w:rsidP="00EB20BC">
      <w:pPr>
        <w:ind w:left="1440"/>
        <w:rPr>
          <w:b/>
          <w:bCs/>
        </w:rPr>
      </w:pPr>
      <w:proofErr w:type="spellStart"/>
      <w:r w:rsidRPr="00EB20BC">
        <w:rPr>
          <w:b/>
          <w:bCs/>
        </w:rPr>
        <w:t>az</w:t>
      </w:r>
      <w:proofErr w:type="spellEnd"/>
      <w:r w:rsidRPr="00EB20BC">
        <w:rPr>
          <w:b/>
          <w:bCs/>
        </w:rPr>
        <w:t xml:space="preserve"> </w:t>
      </w:r>
      <w:proofErr w:type="spellStart"/>
      <w:r w:rsidRPr="00EB20BC">
        <w:rPr>
          <w:b/>
          <w:bCs/>
        </w:rPr>
        <w:t>aks</w:t>
      </w:r>
      <w:proofErr w:type="spellEnd"/>
      <w:r w:rsidRPr="00EB20BC">
        <w:rPr>
          <w:b/>
          <w:bCs/>
        </w:rPr>
        <w:t xml:space="preserve"> create</w:t>
      </w:r>
      <w:ins w:id="54" w:author="David Stampfli" w:date="2020-04-24T10:53:00Z">
        <w:r w:rsidR="008860D9">
          <w:rPr>
            <w:b/>
            <w:bCs/>
          </w:rPr>
          <w:t xml:space="preserve"> </w:t>
        </w:r>
      </w:ins>
      <w:del w:id="55" w:author="David Stampfli" w:date="2020-04-24T10:52:00Z">
        <w:r w:rsidRPr="00EB20BC" w:rsidDel="008860D9">
          <w:rPr>
            <w:b/>
            <w:bCs/>
          </w:rPr>
          <w:delText xml:space="preserve"> </w:delText>
        </w:r>
      </w:del>
      <w:del w:id="56" w:author="David Stampfli" w:date="2020-04-24T10:48:00Z">
        <w:r w:rsidRPr="00EB20BC" w:rsidDel="009473AD">
          <w:rPr>
            <w:b/>
            <w:bCs/>
          </w:rPr>
          <w:delText xml:space="preserve">--dns-service-ip "172.16.0.10" --docker-bridge-address "172.17.0.1/16" </w:delText>
        </w:r>
      </w:del>
      <w:r w:rsidRPr="00EB20BC">
        <w:rPr>
          <w:b/>
          <w:bCs/>
        </w:rPr>
        <w:t xml:space="preserve">--location </w:t>
      </w:r>
      <w:proofErr w:type="spellStart"/>
      <w:r w:rsidRPr="00EB20BC">
        <w:rPr>
          <w:b/>
          <w:bCs/>
        </w:rPr>
        <w:t>eastus</w:t>
      </w:r>
      <w:proofErr w:type="spellEnd"/>
      <w:r w:rsidRPr="00EB20BC">
        <w:rPr>
          <w:b/>
          <w:bCs/>
        </w:rPr>
        <w:t xml:space="preserve"> --name wth-aks0</w:t>
      </w:r>
      <w:ins w:id="57" w:author="David Stampfli" w:date="2020-04-24T10:50:00Z">
        <w:r w:rsidR="00954ACF">
          <w:rPr>
            <w:b/>
            <w:bCs/>
          </w:rPr>
          <w:t>2</w:t>
        </w:r>
      </w:ins>
      <w:del w:id="58" w:author="David Stampfli" w:date="2020-04-24T10:50:00Z">
        <w:r w:rsidRPr="00EB20BC" w:rsidDel="00954ACF">
          <w:rPr>
            <w:b/>
            <w:bCs/>
          </w:rPr>
          <w:delText>1</w:delText>
        </w:r>
      </w:del>
      <w:r w:rsidRPr="00EB20BC">
        <w:rPr>
          <w:b/>
          <w:bCs/>
        </w:rPr>
        <w:t>-poc</w:t>
      </w:r>
      <w:ins w:id="59" w:author="David Stampfli" w:date="2020-04-24T10:49:00Z">
        <w:r w:rsidR="009473AD">
          <w:rPr>
            <w:b/>
            <w:bCs/>
          </w:rPr>
          <w:t xml:space="preserve"> </w:t>
        </w:r>
      </w:ins>
      <w:del w:id="60" w:author="David Stampfli" w:date="2020-04-24T10:49:00Z">
        <w:r w:rsidRPr="00EB20BC" w:rsidDel="009473AD">
          <w:rPr>
            <w:b/>
            <w:bCs/>
          </w:rPr>
          <w:delText xml:space="preserve"> --network-plugin azure </w:delText>
        </w:r>
      </w:del>
      <w:r w:rsidRPr="00EB20BC">
        <w:rPr>
          <w:b/>
          <w:bCs/>
        </w:rPr>
        <w:t xml:space="preserve">--node-count 3 </w:t>
      </w:r>
      <w:ins w:id="61" w:author="David Stampfli" w:date="2020-04-24T10:49:00Z">
        <w:r w:rsidR="009473AD">
          <w:rPr>
            <w:b/>
            <w:bCs/>
          </w:rPr>
          <w:t xml:space="preserve"> </w:t>
        </w:r>
      </w:ins>
      <w:del w:id="62" w:author="David Stampfli" w:date="2020-04-24T10:49:00Z">
        <w:r w:rsidRPr="00EB20BC" w:rsidDel="009473AD">
          <w:rPr>
            <w:b/>
            <w:bCs/>
          </w:rPr>
          <w:delText xml:space="preserve"> --node-vm-size Standard_D2_v2 </w:delText>
        </w:r>
      </w:del>
      <w:r w:rsidRPr="00EB20BC">
        <w:rPr>
          <w:b/>
          <w:bCs/>
        </w:rPr>
        <w:t>--no-</w:t>
      </w:r>
      <w:proofErr w:type="spellStart"/>
      <w:r w:rsidRPr="00EB20BC">
        <w:rPr>
          <w:b/>
          <w:bCs/>
        </w:rPr>
        <w:t>ssh</w:t>
      </w:r>
      <w:proofErr w:type="spellEnd"/>
      <w:r w:rsidRPr="00EB20BC">
        <w:rPr>
          <w:b/>
          <w:bCs/>
        </w:rPr>
        <w:t>-key --resource-group wth-rg0</w:t>
      </w:r>
      <w:ins w:id="63" w:author="David Stampfli" w:date="2020-04-24T10:50:00Z">
        <w:r w:rsidR="00954ACF">
          <w:rPr>
            <w:b/>
            <w:bCs/>
          </w:rPr>
          <w:t>2</w:t>
        </w:r>
      </w:ins>
      <w:del w:id="64" w:author="David Stampfli" w:date="2020-04-24T10:50:00Z">
        <w:r w:rsidRPr="00EB20BC" w:rsidDel="00954ACF">
          <w:rPr>
            <w:b/>
            <w:bCs/>
          </w:rPr>
          <w:delText>1</w:delText>
        </w:r>
      </w:del>
      <w:r w:rsidRPr="00EB20BC">
        <w:rPr>
          <w:b/>
          <w:bCs/>
        </w:rPr>
        <w:t xml:space="preserve">-poc </w:t>
      </w:r>
      <w:del w:id="65" w:author="David Stampfli" w:date="2020-04-24T10:49:00Z">
        <w:r w:rsidRPr="00EB20BC" w:rsidDel="009473AD">
          <w:rPr>
            <w:b/>
            <w:bCs/>
          </w:rPr>
          <w:delText xml:space="preserve">--service-cidr "172.16.0.0/16" --vnet-subnet-id /subscriptions/773b8e43-8ed2-4581-92ec-754830be7ba6/resourceGroups/wth-rg01-poc/providers/Microsoft.Network/virtualNetworks/wth-vnet01-poc/subnets/workload </w:delText>
        </w:r>
      </w:del>
      <w:r w:rsidRPr="00EB20BC">
        <w:rPr>
          <w:b/>
          <w:bCs/>
        </w:rPr>
        <w:t>--zones 1 2 3</w:t>
      </w:r>
    </w:p>
    <w:p w14:paraId="7939268D" w14:textId="04F7F00D" w:rsidR="000C4E35" w:rsidRDefault="000D6FC3" w:rsidP="000C4E35">
      <w:pPr>
        <w:pStyle w:val="ListParagraph"/>
        <w:numPr>
          <w:ilvl w:val="1"/>
          <w:numId w:val="8"/>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8"/>
        </w:numPr>
      </w:pPr>
      <w:r>
        <w:t xml:space="preserve">Portal: </w:t>
      </w:r>
      <w:hyperlink r:id="rId18" w:history="1">
        <w:r w:rsidR="00C86C43" w:rsidRPr="00CF3CE1">
          <w:rPr>
            <w:rStyle w:val="Hyperlink"/>
          </w:rPr>
          <w:t>https://docs.microsoft.com/en-us/azure/aks/kubernetes-walkthrough-portal</w:t>
        </w:r>
      </w:hyperlink>
    </w:p>
    <w:p w14:paraId="4D28DD7C" w14:textId="58A3F85D" w:rsidR="00BD359D" w:rsidRDefault="00C86C43" w:rsidP="00BD359D">
      <w:pPr>
        <w:pStyle w:val="ListParagraph"/>
        <w:numPr>
          <w:ilvl w:val="2"/>
          <w:numId w:val="8"/>
        </w:numPr>
      </w:pPr>
      <w:r>
        <w:t xml:space="preserve">CLI: </w:t>
      </w:r>
      <w:hyperlink r:id="rId19"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8"/>
        </w:numPr>
      </w:pPr>
      <w:r>
        <w:t xml:space="preserve">Have </w:t>
      </w:r>
      <w:r w:rsidR="00DD2FCA">
        <w:t xml:space="preserve">the </w:t>
      </w:r>
      <w:r>
        <w:t xml:space="preserve">teams show you the running cluster </w:t>
      </w:r>
      <w:proofErr w:type="gramStart"/>
      <w:r>
        <w:t>with:</w:t>
      </w:r>
      <w:proofErr w:type="gramEnd"/>
    </w:p>
    <w:p w14:paraId="206AB00A" w14:textId="77777777" w:rsidR="000C4E35" w:rsidRPr="008B20AD" w:rsidRDefault="003C4EAE" w:rsidP="00C97D9C">
      <w:pPr>
        <w:pStyle w:val="ListParagraph"/>
        <w:numPr>
          <w:ilvl w:val="1"/>
          <w:numId w:val="8"/>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37489ADC" w:rsidR="001633E3" w:rsidRDefault="00DD2FCA">
      <w:pPr>
        <w:pStyle w:val="ListParagraph"/>
        <w:numPr>
          <w:ilvl w:val="2"/>
          <w:numId w:val="8"/>
        </w:numPr>
        <w:pPrChange w:id="66" w:author="David Stampfli" w:date="2020-04-24T10:58:00Z">
          <w:pPr>
            <w:pStyle w:val="ListParagraph"/>
            <w:numPr>
              <w:ilvl w:val="1"/>
              <w:numId w:val="8"/>
            </w:numPr>
            <w:ind w:left="1440" w:hanging="360"/>
          </w:pPr>
        </w:pPrChange>
      </w:pPr>
      <w:r>
        <w:t>It shoul</w:t>
      </w:r>
      <w:ins w:id="67" w:author="David Stampfli" w:date="2020-04-24T10:58:00Z">
        <w:r w:rsidR="00F71533">
          <w:t xml:space="preserve">d 3 nodes with each node in an Availability Zone.  </w:t>
        </w:r>
      </w:ins>
      <w:del w:id="68" w:author="David Stampfli" w:date="2020-04-24T10:58:00Z">
        <w:r w:rsidDel="00F71533">
          <w:delText>d have more than 1 node.</w:delText>
        </w:r>
      </w:del>
    </w:p>
    <w:p w14:paraId="27AFE4E6" w14:textId="5B27BBCB" w:rsidR="00846B33" w:rsidRDefault="00C61816" w:rsidP="001633E3">
      <w:pPr>
        <w:pStyle w:val="ListParagraph"/>
        <w:numPr>
          <w:ilvl w:val="1"/>
          <w:numId w:val="8"/>
        </w:numPr>
      </w:pPr>
      <w:r>
        <w:t>Each node should be a VM with at least 2 vCPU and 4 GB of memory.</w:t>
      </w:r>
      <w:r w:rsidR="00986D1B">
        <w:t xml:space="preserve">  </w:t>
      </w:r>
      <w:r>
        <w:t xml:space="preserve">The reason for this is that we need to have enough CPU and RAM for the system pods to run (e.g. </w:t>
      </w:r>
      <w:proofErr w:type="spellStart"/>
      <w:r>
        <w:t>CoreDNS</w:t>
      </w:r>
      <w:proofErr w:type="spellEnd"/>
      <w:r>
        <w:t xml:space="preserve"> and </w:t>
      </w:r>
      <w:proofErr w:type="spellStart"/>
      <w:r>
        <w:t>tunnelfront</w:t>
      </w:r>
      <w:proofErr w:type="spellEnd"/>
      <w:r>
        <w:t xml:space="preserve">).  See this link for more details - </w:t>
      </w:r>
      <w:hyperlink r:id="rId20" w:history="1">
        <w:r>
          <w:rPr>
            <w:rStyle w:val="Hyperlink"/>
          </w:rPr>
          <w:t>https://docs.microsoft.com/en-us/azure/aks/use-system-pools</w:t>
        </w:r>
      </w:hyperlink>
      <w:r>
        <w:t>.</w:t>
      </w:r>
    </w:p>
    <w:p w14:paraId="02476AAB" w14:textId="153C1F7F" w:rsidR="008B20AD" w:rsidRDefault="008B20AD" w:rsidP="001633E3">
      <w:pPr>
        <w:pStyle w:val="ListParagraph"/>
        <w:numPr>
          <w:ilvl w:val="1"/>
          <w:numId w:val="8"/>
        </w:numPr>
      </w:pPr>
      <w:r w:rsidRPr="0088314B">
        <w:rPr>
          <w:b/>
        </w:rPr>
        <w:t>NOTE</w:t>
      </w:r>
      <w:r>
        <w:t xml:space="preserve">: They will need to learn how to connect </w:t>
      </w:r>
      <w:proofErr w:type="spellStart"/>
      <w:r w:rsidR="0088314B">
        <w:t>kubectl</w:t>
      </w:r>
      <w:proofErr w:type="spellEnd"/>
      <w:r w:rsidR="0088314B">
        <w:t xml:space="preserve"> to their cluster using </w:t>
      </w:r>
      <w:del w:id="69" w:author="David Stampfli" w:date="2020-04-24T10:58:00Z">
        <w:r w:rsidR="0088314B" w:rsidDel="00F71533">
          <w:delText>“</w:delText>
        </w:r>
      </w:del>
      <w:proofErr w:type="spellStart"/>
      <w:r w:rsidR="0088314B" w:rsidRPr="00EB20BC">
        <w:rPr>
          <w:b/>
          <w:bCs/>
        </w:rPr>
        <w:t>az</w:t>
      </w:r>
      <w:proofErr w:type="spellEnd"/>
      <w:r w:rsidR="0088314B" w:rsidRPr="00EB20BC">
        <w:rPr>
          <w:b/>
          <w:bCs/>
        </w:rPr>
        <w:t xml:space="preserve"> </w:t>
      </w:r>
      <w:proofErr w:type="spellStart"/>
      <w:r w:rsidR="0088314B" w:rsidRPr="00EB20BC">
        <w:rPr>
          <w:b/>
          <w:bCs/>
        </w:rPr>
        <w:t>aks</w:t>
      </w:r>
      <w:proofErr w:type="spellEnd"/>
      <w:r w:rsidR="0088314B" w:rsidRPr="00EB20BC">
        <w:rPr>
          <w:b/>
          <w:bCs/>
        </w:rPr>
        <w:t xml:space="preserve"> get-credential</w:t>
      </w:r>
      <w:ins w:id="70" w:author="David Stampfli" w:date="2020-04-24T10:59:00Z">
        <w:r w:rsidR="00F71533">
          <w:t>s</w:t>
        </w:r>
      </w:ins>
      <w:del w:id="71" w:author="David Stampfli" w:date="2020-04-24T10:59:00Z">
        <w:r w:rsidR="0088314B" w:rsidRPr="00EB20BC" w:rsidDel="00F71533">
          <w:rPr>
            <w:b/>
            <w:bCs/>
          </w:rPr>
          <w:delText>s</w:delText>
        </w:r>
      </w:del>
      <w:del w:id="72" w:author="David Stampfli" w:date="2020-04-24T10:58:00Z">
        <w:r w:rsidR="0088314B" w:rsidDel="00F71533">
          <w:delText>”</w:delText>
        </w:r>
      </w:del>
      <w:r w:rsidR="0088314B">
        <w:t>.</w:t>
      </w:r>
    </w:p>
    <w:p w14:paraId="17C99DEF" w14:textId="195ABC87" w:rsidR="000C4E35" w:rsidRDefault="00796EFB" w:rsidP="00662C8A">
      <w:pPr>
        <w:pStyle w:val="ListParagraph"/>
        <w:numPr>
          <w:ilvl w:val="0"/>
          <w:numId w:val="8"/>
        </w:numPr>
      </w:pPr>
      <w:r>
        <w:rPr>
          <w:b/>
          <w:bCs/>
        </w:rPr>
        <w:t xml:space="preserve">Optional: </w:t>
      </w:r>
      <w:r w:rsidR="007B09C2">
        <w:t>The Kubernetes dashboard can be brought up with the CLI easily:</w:t>
      </w:r>
    </w:p>
    <w:p w14:paraId="6C0DAA18" w14:textId="0D94C16A" w:rsidR="007B09C2" w:rsidRPr="00EB20BC" w:rsidRDefault="001633E3" w:rsidP="00662C8A">
      <w:pPr>
        <w:pStyle w:val="ListParagraph"/>
        <w:numPr>
          <w:ilvl w:val="1"/>
          <w:numId w:val="8"/>
        </w:num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6590C5EA" w14:textId="1EA19FFA" w:rsidR="00796EFB" w:rsidRPr="001062E6" w:rsidRDefault="00796EFB" w:rsidP="00D4088F">
      <w:pPr>
        <w:pStyle w:val="ListParagraph"/>
        <w:numPr>
          <w:ilvl w:val="1"/>
          <w:numId w:val="8"/>
        </w:numPr>
      </w:pPr>
      <w:r w:rsidRPr="00796EFB">
        <w:rPr>
          <w:b/>
        </w:rPr>
        <w:t xml:space="preserve">NOTE: </w:t>
      </w:r>
      <w:r w:rsidR="00C61816">
        <w:rPr>
          <w:bCs/>
        </w:rPr>
        <w:t xml:space="preserve">For the dashboard to work properly, it requires more permissions than those enabled by default for the service account that the dashboard uses. </w:t>
      </w:r>
      <w:ins w:id="73" w:author="Peter Laudati" w:date="2020-05-13T21:28:00Z">
        <w:r w:rsidR="00DE49E3">
          <w:rPr>
            <w:bCs/>
          </w:rPr>
          <w:t>This occurs if the AKS cluster was provisioned with RBAC enabled.</w:t>
        </w:r>
      </w:ins>
      <w:r w:rsidR="00C61816">
        <w:rPr>
          <w:bCs/>
        </w:rPr>
        <w:t xml:space="preserve"> More info about this can be found here:</w:t>
      </w:r>
    </w:p>
    <w:p w14:paraId="1A7C792E" w14:textId="103F5105" w:rsidR="008C19CD" w:rsidRPr="000C4E35" w:rsidDel="00DE49E3" w:rsidRDefault="009C0F6E" w:rsidP="00DE49E3">
      <w:pPr>
        <w:pStyle w:val="ListParagraph"/>
        <w:numPr>
          <w:ilvl w:val="2"/>
          <w:numId w:val="8"/>
        </w:numPr>
        <w:rPr>
          <w:del w:id="74" w:author="Peter Laudati" w:date="2020-05-13T21:28:00Z"/>
        </w:rPr>
      </w:pPr>
      <w:hyperlink r:id="rId21" w:history="1">
        <w:r w:rsidR="00796EFB">
          <w:rPr>
            <w:rStyle w:val="Hyperlink"/>
          </w:rPr>
          <w:t>https://blog.jcorioland.io/archives/2018/08/29/azure-aks-rbac-kubernetes-dashboard.html</w:t>
        </w:r>
      </w:hyperlink>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78AE1A6B" w14:textId="1FDDF2EC" w:rsidR="004334D2" w:rsidRDefault="36D00D43" w:rsidP="004334D2">
      <w:pPr>
        <w:pStyle w:val="Heading1"/>
        <w:spacing w:before="0"/>
      </w:pPr>
      <w:r>
        <w:lastRenderedPageBreak/>
        <w:t>Challenge Set 4: Your First Deployment</w:t>
      </w:r>
    </w:p>
    <w:p w14:paraId="4A386319" w14:textId="77777777" w:rsidR="004334D2" w:rsidRDefault="004334D2" w:rsidP="004334D2">
      <w:pPr>
        <w:pStyle w:val="Heading2"/>
      </w:pPr>
      <w:r>
        <w:t>Lecture:</w:t>
      </w:r>
    </w:p>
    <w:p w14:paraId="6A799D35" w14:textId="6591ECCA" w:rsidR="004334D2" w:rsidRDefault="2FE3C395" w:rsidP="2FE3C395">
      <w:pPr>
        <w:pStyle w:val="ListParagraph"/>
        <w:numPr>
          <w:ilvl w:val="0"/>
          <w:numId w:val="8"/>
        </w:numPr>
        <w:spacing w:after="0"/>
      </w:pPr>
      <w:r>
        <w:t>Review the basic components of Kubernetes</w:t>
      </w:r>
    </w:p>
    <w:p w14:paraId="7D8DDB6A" w14:textId="32D4F167" w:rsidR="004334D2" w:rsidRDefault="2FE3C395" w:rsidP="2FE3C395">
      <w:pPr>
        <w:pStyle w:val="ListParagraph"/>
        <w:numPr>
          <w:ilvl w:val="1"/>
          <w:numId w:val="8"/>
        </w:numPr>
        <w:spacing w:after="0"/>
      </w:pPr>
      <w:r>
        <w:t>The physical architecture</w:t>
      </w:r>
    </w:p>
    <w:p w14:paraId="3B655E94" w14:textId="30A0DD3E" w:rsidR="004334D2" w:rsidRDefault="2FE3C395" w:rsidP="2FE3C395">
      <w:pPr>
        <w:pStyle w:val="ListParagraph"/>
        <w:numPr>
          <w:ilvl w:val="1"/>
          <w:numId w:val="8"/>
        </w:numPr>
        <w:spacing w:after="0"/>
      </w:pPr>
      <w:r>
        <w:t>Pods</w:t>
      </w:r>
    </w:p>
    <w:p w14:paraId="2FACD3FF" w14:textId="77777777" w:rsidR="004334D2" w:rsidRDefault="2FE3C395" w:rsidP="2FE3C395">
      <w:pPr>
        <w:pStyle w:val="ListParagraph"/>
        <w:numPr>
          <w:ilvl w:val="1"/>
          <w:numId w:val="8"/>
        </w:numPr>
        <w:spacing w:after="0"/>
      </w:pPr>
      <w:r>
        <w:t>Deployments</w:t>
      </w:r>
    </w:p>
    <w:p w14:paraId="3741A3A0" w14:textId="011A676A" w:rsidR="004334D2" w:rsidRDefault="2FE3C395" w:rsidP="2FE3C395">
      <w:pPr>
        <w:pStyle w:val="ListParagraph"/>
        <w:numPr>
          <w:ilvl w:val="1"/>
          <w:numId w:val="8"/>
        </w:numPr>
        <w:spacing w:after="0"/>
      </w:pPr>
      <w:r>
        <w:t>Services</w:t>
      </w:r>
    </w:p>
    <w:p w14:paraId="51D6BE7B" w14:textId="77777777" w:rsidR="00697BE6" w:rsidRDefault="2FE3C395" w:rsidP="2FE3C395">
      <w:pPr>
        <w:pStyle w:val="ListParagraph"/>
        <w:numPr>
          <w:ilvl w:val="2"/>
          <w:numId w:val="8"/>
        </w:numPr>
        <w:spacing w:after="0"/>
      </w:pPr>
      <w:r>
        <w:t>Talk about externally facing services using a load balancer</w:t>
      </w:r>
    </w:p>
    <w:p w14:paraId="355A4DFB" w14:textId="3656515F" w:rsidR="004334D2" w:rsidRDefault="00697BE6" w:rsidP="00EB20BC">
      <w:pPr>
        <w:pStyle w:val="ListParagraph"/>
        <w:numPr>
          <w:ilvl w:val="3"/>
          <w:numId w:val="8"/>
        </w:numPr>
        <w:spacing w:after="0"/>
      </w:pPr>
      <w:r>
        <w:t>I</w:t>
      </w:r>
      <w:r w:rsidR="2FE3C395">
        <w:t>n AKS this is an Azure LB</w:t>
      </w:r>
    </w:p>
    <w:p w14:paraId="27CB6A77" w14:textId="5DF6EDAB" w:rsidR="004334D2" w:rsidRDefault="2FE3C395" w:rsidP="004334D2">
      <w:pPr>
        <w:pStyle w:val="ListParagraph"/>
        <w:numPr>
          <w:ilvl w:val="0"/>
          <w:numId w:val="8"/>
        </w:numPr>
        <w:spacing w:after="0"/>
      </w:pPr>
      <w:r>
        <w:t>Review the structure of YAML files for Deployments and Services</w:t>
      </w:r>
    </w:p>
    <w:p w14:paraId="4CB4B2FC" w14:textId="2CF8ABAF" w:rsidR="004334D2" w:rsidRDefault="00C55E28" w:rsidP="00B75846">
      <w:pPr>
        <w:pStyle w:val="ListParagraph"/>
        <w:numPr>
          <w:ilvl w:val="0"/>
          <w:numId w:val="8"/>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EB20BC">
      <w:pPr>
        <w:spacing w:after="0" w:line="240" w:lineRule="auto"/>
      </w:pPr>
    </w:p>
    <w:p w14:paraId="71275AD7" w14:textId="77777777" w:rsidR="004334D2" w:rsidRDefault="004334D2" w:rsidP="004334D2">
      <w:pPr>
        <w:pStyle w:val="Heading2"/>
        <w:spacing w:before="0"/>
      </w:pPr>
      <w:r w:rsidRPr="00913712">
        <w:t>Challenge</w:t>
      </w:r>
      <w:r>
        <w:t>s:</w:t>
      </w:r>
    </w:p>
    <w:p w14:paraId="0DD4CC7D" w14:textId="5899970E" w:rsidR="004334D2" w:rsidRDefault="00D80704" w:rsidP="004334D2">
      <w:pPr>
        <w:pStyle w:val="ListParagraph"/>
        <w:numPr>
          <w:ilvl w:val="0"/>
          <w:numId w:val="4"/>
        </w:numPr>
        <w:spacing w:after="0"/>
      </w:pPr>
      <w:r>
        <w:rPr>
          <w:b/>
          <w:bCs/>
        </w:rPr>
        <w:t>NOTE</w:t>
      </w:r>
      <w:r w:rsidR="2FE3C395" w:rsidRPr="2FE3C395">
        <w:rPr>
          <w:b/>
          <w:bCs/>
        </w:rPr>
        <w:t>:</w:t>
      </w:r>
      <w:r w:rsidR="2FE3C395">
        <w:t xml:space="preserve"> If you </w:t>
      </w:r>
      <w:r w:rsidR="006639F0">
        <w:t xml:space="preserve">have not or cannot </w:t>
      </w:r>
      <w:r w:rsidR="2FE3C395">
        <w:t xml:space="preserve">deploy your containers to the Azure Container Registry, we have staged the </w:t>
      </w:r>
      <w:proofErr w:type="spellStart"/>
      <w:r w:rsidR="2FE3C395">
        <w:t>FabMedical</w:t>
      </w:r>
      <w:proofErr w:type="spellEnd"/>
      <w:r w:rsidR="2FE3C395">
        <w:t xml:space="preserve"> apps on Docker Hub at these locations:</w:t>
      </w:r>
    </w:p>
    <w:p w14:paraId="37B59DEB" w14:textId="52CE7720" w:rsidR="004334D2" w:rsidRDefault="004334D2" w:rsidP="004334D2">
      <w:pPr>
        <w:pStyle w:val="ListParagraph"/>
        <w:numPr>
          <w:ilvl w:val="1"/>
          <w:numId w:val="4"/>
        </w:numPr>
        <w:spacing w:after="0"/>
      </w:pPr>
      <w:r>
        <w:rPr>
          <w:b/>
        </w:rPr>
        <w:t>API</w:t>
      </w:r>
      <w:r w:rsidRPr="007F0BBD">
        <w:rPr>
          <w:b/>
        </w:rPr>
        <w:t xml:space="preserve"> app</w:t>
      </w:r>
      <w:r>
        <w:t xml:space="preserve">: </w:t>
      </w:r>
      <w:proofErr w:type="spellStart"/>
      <w:r w:rsidR="00C27EEA" w:rsidRPr="00C27EEA">
        <w:t>whatthehackmsft</w:t>
      </w:r>
      <w:proofErr w:type="spellEnd"/>
      <w:r>
        <w:t>/content-</w:t>
      </w:r>
      <w:proofErr w:type="spellStart"/>
      <w:r>
        <w:t>api</w:t>
      </w:r>
      <w:proofErr w:type="spellEnd"/>
    </w:p>
    <w:p w14:paraId="3820B12B" w14:textId="61EEEC30" w:rsidR="004E13BA" w:rsidRDefault="2FE3C395" w:rsidP="00EB20BC">
      <w:pPr>
        <w:pStyle w:val="ListParagraph"/>
        <w:numPr>
          <w:ilvl w:val="1"/>
          <w:numId w:val="4"/>
        </w:numPr>
        <w:spacing w:after="0"/>
      </w:pPr>
      <w:r w:rsidRPr="2FE3C395">
        <w:rPr>
          <w:b/>
          <w:bCs/>
        </w:rPr>
        <w:t>Web app</w:t>
      </w:r>
      <w:r>
        <w:t xml:space="preserve">: </w:t>
      </w:r>
      <w:proofErr w:type="spellStart"/>
      <w:r w:rsidR="00C27EEA" w:rsidRPr="00C27EEA">
        <w:t>whatthehackmsft</w:t>
      </w:r>
      <w:proofErr w:type="spellEnd"/>
      <w:r>
        <w:t>/content-web</w:t>
      </w:r>
    </w:p>
    <w:p w14:paraId="39CFB665" w14:textId="4006881D" w:rsidR="004334D2" w:rsidRDefault="2FE3C395">
      <w:pPr>
        <w:pStyle w:val="ListParagraph"/>
        <w:numPr>
          <w:ilvl w:val="0"/>
          <w:numId w:val="4"/>
        </w:numPr>
        <w:spacing w:after="0"/>
      </w:pPr>
      <w:r>
        <w:t xml:space="preserve">Deploy the </w:t>
      </w:r>
      <w:r w:rsidRPr="00796EFB">
        <w:rPr>
          <w:b/>
          <w:bCs/>
        </w:rPr>
        <w:t>API app</w:t>
      </w:r>
      <w:r w:rsidR="00796EFB" w:rsidRPr="00EB20BC">
        <w:t xml:space="preserve"> from the command line using </w:t>
      </w:r>
      <w:proofErr w:type="spellStart"/>
      <w:r w:rsidR="00796EFB" w:rsidRPr="00EB20BC">
        <w:t>kubectl</w:t>
      </w:r>
      <w:proofErr w:type="spellEnd"/>
      <w:r w:rsidR="00796EFB" w:rsidRPr="00EB20BC">
        <w:t xml:space="preserve"> and YAML files</w:t>
      </w:r>
      <w:r w:rsidR="00EF79FF">
        <w:t>:</w:t>
      </w:r>
    </w:p>
    <w:p w14:paraId="450BDF9D" w14:textId="77777777" w:rsidR="00796EFB" w:rsidRDefault="00796EFB" w:rsidP="00796EFB">
      <w:pPr>
        <w:pStyle w:val="ListParagraph"/>
        <w:numPr>
          <w:ilvl w:val="1"/>
          <w:numId w:val="4"/>
        </w:numPr>
        <w:spacing w:after="0"/>
      </w:pPr>
      <w:r w:rsidRPr="00465935">
        <w:rPr>
          <w:b/>
        </w:rPr>
        <w:t>NOTE</w:t>
      </w:r>
      <w:r>
        <w:t>: Sample YAML files to get you started can be found in the Files section of the General channel in Teams.</w:t>
      </w:r>
    </w:p>
    <w:p w14:paraId="568ADD59" w14:textId="688FF541" w:rsidR="004334D2" w:rsidRDefault="2FE3C395" w:rsidP="2FE3C395">
      <w:pPr>
        <w:pStyle w:val="ListParagraph"/>
        <w:numPr>
          <w:ilvl w:val="1"/>
          <w:numId w:val="4"/>
        </w:numPr>
        <w:spacing w:after="0"/>
      </w:pPr>
      <w:r>
        <w:t>Number of pods: 1</w:t>
      </w:r>
    </w:p>
    <w:p w14:paraId="2476A63F" w14:textId="2F5829E0" w:rsidR="004334D2" w:rsidRDefault="2FE3C395" w:rsidP="2FE3C395">
      <w:pPr>
        <w:pStyle w:val="ListParagraph"/>
        <w:numPr>
          <w:ilvl w:val="1"/>
          <w:numId w:val="4"/>
        </w:numPr>
        <w:spacing w:after="0"/>
      </w:pPr>
      <w:r>
        <w:t>Service: Internal</w:t>
      </w:r>
    </w:p>
    <w:p w14:paraId="01262E6D" w14:textId="2ABC5F61" w:rsidR="004334D2" w:rsidRDefault="2FE3C395" w:rsidP="2FE3C395">
      <w:pPr>
        <w:pStyle w:val="ListParagraph"/>
        <w:numPr>
          <w:ilvl w:val="1"/>
          <w:numId w:val="4"/>
        </w:numPr>
        <w:spacing w:after="0"/>
      </w:pPr>
      <w:r>
        <w:t>Port and Target Port: 3001</w:t>
      </w:r>
    </w:p>
    <w:p w14:paraId="5E201FC0" w14:textId="432BEC0B" w:rsidR="004334D2" w:rsidRDefault="2FE3C395" w:rsidP="2FE3C395">
      <w:pPr>
        <w:pStyle w:val="ListParagraph"/>
        <w:numPr>
          <w:ilvl w:val="1"/>
          <w:numId w:val="4"/>
        </w:numPr>
        <w:spacing w:after="0"/>
      </w:pPr>
      <w:r>
        <w:t>CPU: 0.5</w:t>
      </w:r>
    </w:p>
    <w:p w14:paraId="67FFE032" w14:textId="44177960" w:rsidR="004334D2" w:rsidRDefault="2FE3C395" w:rsidP="2FE3C395">
      <w:pPr>
        <w:pStyle w:val="ListParagraph"/>
        <w:numPr>
          <w:ilvl w:val="1"/>
          <w:numId w:val="4"/>
        </w:numPr>
        <w:spacing w:after="0"/>
      </w:pPr>
      <w:r>
        <w:t>Memory: 128MB</w:t>
      </w:r>
    </w:p>
    <w:p w14:paraId="7F6FB11B" w14:textId="2E260945" w:rsidR="004334D2" w:rsidRDefault="2FE3C395" w:rsidP="004334D2">
      <w:pPr>
        <w:pStyle w:val="ListParagraph"/>
        <w:numPr>
          <w:ilvl w:val="0"/>
          <w:numId w:val="4"/>
        </w:numPr>
        <w:spacing w:after="0"/>
      </w:pPr>
      <w:r>
        <w:t>We have not exposed the API app to the external world. Therefore, to test it you need to:</w:t>
      </w:r>
    </w:p>
    <w:p w14:paraId="13914B30" w14:textId="4D6949CA" w:rsidR="004334D2" w:rsidRDefault="2FE3C395" w:rsidP="2FE3C395">
      <w:pPr>
        <w:pStyle w:val="ListParagraph"/>
        <w:numPr>
          <w:ilvl w:val="1"/>
          <w:numId w:val="4"/>
        </w:numPr>
        <w:spacing w:after="0"/>
      </w:pPr>
      <w:r>
        <w:t>Figure out how to get a bash shell on the API app pod just deployed.</w:t>
      </w:r>
    </w:p>
    <w:p w14:paraId="32727E4D" w14:textId="043E6833" w:rsidR="004334D2" w:rsidRDefault="2FE3C395" w:rsidP="2FE3C395">
      <w:pPr>
        <w:pStyle w:val="ListParagraph"/>
        <w:numPr>
          <w:ilvl w:val="1"/>
          <w:numId w:val="4"/>
        </w:numPr>
        <w:spacing w:after="0"/>
      </w:pPr>
      <w:r>
        <w:t xml:space="preserve">Curl the </w:t>
      </w:r>
      <w:proofErr w:type="spellStart"/>
      <w:r>
        <w:t>url</w:t>
      </w:r>
      <w:proofErr w:type="spellEnd"/>
      <w:r>
        <w:t xml:space="preserve"> of the “/speakers” end point.</w:t>
      </w:r>
    </w:p>
    <w:p w14:paraId="055B6AD6" w14:textId="6D089FB2" w:rsidR="004334D2" w:rsidRDefault="2FE3C395" w:rsidP="005E17F7">
      <w:pPr>
        <w:pStyle w:val="ListParagraph"/>
        <w:numPr>
          <w:ilvl w:val="1"/>
          <w:numId w:val="4"/>
        </w:numPr>
        <w:spacing w:after="0"/>
      </w:pPr>
      <w:r>
        <w:t>You should get a huge json document in response.</w:t>
      </w:r>
    </w:p>
    <w:p w14:paraId="31F2FBA7" w14:textId="119BBA0E" w:rsidR="004334D2" w:rsidRDefault="2FE3C395" w:rsidP="2FE3C395">
      <w:pPr>
        <w:pStyle w:val="ListParagraph"/>
        <w:numPr>
          <w:ilvl w:val="0"/>
          <w:numId w:val="4"/>
        </w:numPr>
        <w:spacing w:after="0"/>
      </w:pPr>
      <w:r>
        <w:t xml:space="preserve">Deploy the </w:t>
      </w:r>
      <w:r w:rsidRPr="2FE3C395">
        <w:rPr>
          <w:b/>
          <w:bCs/>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4"/>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4"/>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4"/>
        </w:numPr>
        <w:spacing w:after="0"/>
        <w:rPr>
          <w:b/>
        </w:rPr>
      </w:pPr>
      <w:r w:rsidRPr="00CF7C3F">
        <w:rPr>
          <w:b/>
        </w:rPr>
        <w:t>CONTENT_API_URL</w:t>
      </w:r>
    </w:p>
    <w:p w14:paraId="65C37F4C" w14:textId="77777777" w:rsidR="004334D2" w:rsidRDefault="004334D2" w:rsidP="004334D2">
      <w:pPr>
        <w:pStyle w:val="ListParagraph"/>
        <w:numPr>
          <w:ilvl w:val="1"/>
          <w:numId w:val="4"/>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4"/>
        </w:numPr>
        <w:spacing w:after="0"/>
      </w:pPr>
      <w:r>
        <w:t>Port and Target Port: 3000</w:t>
      </w:r>
    </w:p>
    <w:p w14:paraId="08950972" w14:textId="77777777" w:rsidR="004334D2" w:rsidRDefault="004334D2" w:rsidP="004334D2">
      <w:pPr>
        <w:pStyle w:val="ListParagraph"/>
        <w:numPr>
          <w:ilvl w:val="1"/>
          <w:numId w:val="4"/>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4"/>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4"/>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0BFBC4B1" w:rsidR="004334D2" w:rsidRDefault="004334D2" w:rsidP="004334D2">
      <w:pPr>
        <w:pStyle w:val="ListParagraph"/>
        <w:numPr>
          <w:ilvl w:val="1"/>
          <w:numId w:val="4"/>
        </w:numPr>
        <w:spacing w:after="0"/>
      </w:pPr>
      <w:r w:rsidRPr="00DF0376">
        <w:rPr>
          <w:b/>
        </w:rPr>
        <w:lastRenderedPageBreak/>
        <w:t>NOTE</w:t>
      </w:r>
      <w:r>
        <w:t xml:space="preserve">: The Kubernetes documentation site is your friend. The full YAML specs can be found there: </w:t>
      </w:r>
      <w:hyperlink r:id="rId22" w:history="1">
        <w:r w:rsidR="007D05DF" w:rsidRPr="00A87C75">
          <w:rPr>
            <w:rStyle w:val="Hyperlink"/>
          </w:rPr>
          <w:t>https://kubernetes.io/docs</w:t>
        </w:r>
      </w:hyperlink>
      <w:r w:rsidR="007D05DF">
        <w:t xml:space="preserve"> </w:t>
      </w:r>
    </w:p>
    <w:p w14:paraId="3DC0CD92" w14:textId="55A09F2B" w:rsidR="004334D2" w:rsidRDefault="2FE3C395" w:rsidP="004334D2">
      <w:pPr>
        <w:pStyle w:val="ListParagraph"/>
        <w:numPr>
          <w:ilvl w:val="0"/>
          <w:numId w:val="4"/>
        </w:numPr>
        <w:spacing w:after="0"/>
      </w:pPr>
      <w:r>
        <w:t xml:space="preserve">Find out the External IP that was assigned to your service. You can use </w:t>
      </w:r>
      <w:proofErr w:type="spellStart"/>
      <w:r>
        <w:t>kubectl</w:t>
      </w:r>
      <w:proofErr w:type="spellEnd"/>
      <w:r>
        <w:t xml:space="preserve"> for this.</w:t>
      </w:r>
    </w:p>
    <w:p w14:paraId="289B2844" w14:textId="77777777" w:rsidR="004334D2" w:rsidRDefault="2FE3C395" w:rsidP="004334D2">
      <w:pPr>
        <w:pStyle w:val="ListParagraph"/>
        <w:numPr>
          <w:ilvl w:val="0"/>
          <w:numId w:val="4"/>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4"/>
        </w:numPr>
        <w:spacing w:after="0"/>
      </w:pPr>
      <w:r>
        <w:t>Ensure that you see a list of both speakers and sessions on their respective pages.</w:t>
      </w:r>
    </w:p>
    <w:p w14:paraId="6257822F" w14:textId="258DDB77" w:rsidR="00126255" w:rsidRDefault="00126255" w:rsidP="004334D2">
      <w:pPr>
        <w:pStyle w:val="ListParagraph"/>
        <w:numPr>
          <w:ilvl w:val="1"/>
          <w:numId w:val="4"/>
        </w:numPr>
        <w:spacing w:after="0"/>
      </w:pPr>
      <w:r>
        <w:t>If you don’t see the lists, then the web app is not able to communicate with the API app</w:t>
      </w:r>
      <w:r w:rsidR="00FC5FA2">
        <w:t>.</w:t>
      </w:r>
    </w:p>
    <w:p w14:paraId="223A487C" w14:textId="77777777" w:rsidR="004334D2" w:rsidRDefault="004334D2" w:rsidP="00EB20BC">
      <w:pPr>
        <w:spacing w:line="240" w:lineRule="auto"/>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6CCCBBA9" w14:textId="77777777" w:rsidR="00F96F44" w:rsidRDefault="00F96F44" w:rsidP="00F96F44">
      <w:pPr>
        <w:pStyle w:val="ListParagraph"/>
        <w:numPr>
          <w:ilvl w:val="0"/>
          <w:numId w:val="4"/>
        </w:numPr>
      </w:pPr>
      <w:r>
        <w:t>Students need to figure out on their own where in the dashboard you create an app.</w:t>
      </w:r>
    </w:p>
    <w:p w14:paraId="054823F5" w14:textId="77777777" w:rsidR="00F96F44" w:rsidRDefault="00F96F44" w:rsidP="00F96F44">
      <w:pPr>
        <w:pStyle w:val="ListParagraph"/>
        <w:numPr>
          <w:ilvl w:val="1"/>
          <w:numId w:val="4"/>
        </w:numPr>
      </w:pPr>
      <w:r>
        <w:t>Click “+ CREATE” button on the top right</w:t>
      </w:r>
    </w:p>
    <w:p w14:paraId="3B980E4C" w14:textId="77777777" w:rsidR="00F96F44" w:rsidRDefault="00F96F44" w:rsidP="00F96F44">
      <w:pPr>
        <w:pStyle w:val="ListParagraph"/>
        <w:numPr>
          <w:ilvl w:val="1"/>
          <w:numId w:val="4"/>
        </w:numPr>
      </w:pPr>
      <w:r>
        <w:t>Use the “CREATE AN APP” tab</w:t>
      </w:r>
    </w:p>
    <w:p w14:paraId="6A5EC718" w14:textId="77777777" w:rsidR="00F96F44" w:rsidRDefault="00F96F44" w:rsidP="007A45FC">
      <w:pPr>
        <w:pStyle w:val="ListParagraph"/>
        <w:numPr>
          <w:ilvl w:val="1"/>
          <w:numId w:val="4"/>
        </w:numPr>
      </w:pPr>
      <w:r>
        <w:t>Advanced Settings will be needed for CPU and Memory</w:t>
      </w:r>
    </w:p>
    <w:p w14:paraId="1F45BD38" w14:textId="77777777" w:rsidR="009B391B" w:rsidRDefault="009B391B" w:rsidP="009B391B">
      <w:pPr>
        <w:pStyle w:val="ListParagraph"/>
        <w:numPr>
          <w:ilvl w:val="0"/>
          <w:numId w:val="4"/>
        </w:numPr>
      </w:pPr>
      <w:r>
        <w:t>Students will need to find extra settings to add to their template YAML files. They should make use of the Kubernetes docs in addition to whatever else they can find on the web.</w:t>
      </w:r>
    </w:p>
    <w:p w14:paraId="5178E2E9" w14:textId="77777777" w:rsidR="009B391B" w:rsidRPr="003F38B1" w:rsidRDefault="009B391B" w:rsidP="009B391B">
      <w:pPr>
        <w:pStyle w:val="ListParagraph"/>
        <w:numPr>
          <w:ilvl w:val="1"/>
          <w:numId w:val="4"/>
        </w:numPr>
      </w:pPr>
      <w:r w:rsidRPr="00001E75">
        <w:rPr>
          <w:b/>
        </w:rPr>
        <w:t>NOTE</w:t>
      </w:r>
      <w:r>
        <w:t>: Fully fleshed out YAML files are available to proctors in the Files area of the Proctor’s Infra channel on Teams.</w:t>
      </w:r>
    </w:p>
    <w:p w14:paraId="25A5EF1F" w14:textId="77777777" w:rsidR="009B391B" w:rsidRDefault="009B391B" w:rsidP="009B391B">
      <w:pPr>
        <w:pStyle w:val="ListParagraph"/>
        <w:numPr>
          <w:ilvl w:val="1"/>
          <w:numId w:val="4"/>
        </w:numPr>
      </w:pPr>
      <w:r w:rsidRPr="008D18DA">
        <w:rPr>
          <w:b/>
        </w:rPr>
        <w:t>NOTE</w:t>
      </w:r>
      <w:r>
        <w:t>: If they go to “Edit Deployment” on the API app deployed from the dashboard, they will see the full YAML for that deployment. This hint should be saved until they get desperate.</w:t>
      </w:r>
    </w:p>
    <w:p w14:paraId="0D20D845" w14:textId="0C59C171" w:rsidR="004334D2" w:rsidRDefault="004334D2" w:rsidP="00F96F44">
      <w:pPr>
        <w:pStyle w:val="ListParagraph"/>
        <w:numPr>
          <w:ilvl w:val="0"/>
          <w:numId w:val="4"/>
        </w:numPr>
      </w:pPr>
      <w:r>
        <w:t>In the Deployment YAML, they’ll need these settings in the spec section:</w:t>
      </w:r>
      <w:r>
        <w:tab/>
      </w:r>
    </w:p>
    <w:p w14:paraId="40157462" w14:textId="77777777" w:rsidR="004334D2" w:rsidRDefault="004334D2" w:rsidP="004334D2">
      <w:pPr>
        <w:pStyle w:val="ListParagraph"/>
        <w:numPr>
          <w:ilvl w:val="1"/>
          <w:numId w:val="4"/>
        </w:numPr>
      </w:pPr>
      <w:proofErr w:type="spellStart"/>
      <w:r>
        <w:t>containers.resources.requests.cpu</w:t>
      </w:r>
      <w:proofErr w:type="spellEnd"/>
      <w:r>
        <w:t>: 0.5 (or 500m)</w:t>
      </w:r>
    </w:p>
    <w:p w14:paraId="121E989D" w14:textId="77777777" w:rsidR="004334D2" w:rsidRPr="007E4CAD" w:rsidRDefault="004334D2" w:rsidP="004334D2">
      <w:pPr>
        <w:pStyle w:val="ListParagraph"/>
        <w:numPr>
          <w:ilvl w:val="1"/>
          <w:numId w:val="4"/>
        </w:numPr>
      </w:pPr>
      <w:proofErr w:type="spellStart"/>
      <w:r>
        <w:t>containers.resources.requests.memory</w:t>
      </w:r>
      <w:proofErr w:type="spellEnd"/>
      <w:r>
        <w:t>: 128Mi</w:t>
      </w:r>
    </w:p>
    <w:p w14:paraId="3AD17DAD" w14:textId="77777777" w:rsidR="004334D2" w:rsidRDefault="004334D2" w:rsidP="004334D2">
      <w:pPr>
        <w:pStyle w:val="ListParagraph"/>
        <w:numPr>
          <w:ilvl w:val="1"/>
          <w:numId w:val="4"/>
        </w:numPr>
      </w:pPr>
      <w:proofErr w:type="spellStart"/>
      <w:r>
        <w:t>containers.ports.containerPort</w:t>
      </w:r>
      <w:proofErr w:type="spellEnd"/>
      <w:r>
        <w:t>: 3001</w:t>
      </w:r>
    </w:p>
    <w:p w14:paraId="11CF29FF" w14:textId="77777777" w:rsidR="004334D2" w:rsidRDefault="004334D2" w:rsidP="004334D2">
      <w:pPr>
        <w:pStyle w:val="ListParagraph"/>
        <w:numPr>
          <w:ilvl w:val="1"/>
          <w:numId w:val="4"/>
        </w:numPr>
      </w:pPr>
      <w:r>
        <w:t xml:space="preserve">containers.env.name: </w:t>
      </w:r>
      <w:r w:rsidRPr="001B395A">
        <w:t>CONTENT_API_URL</w:t>
      </w:r>
    </w:p>
    <w:p w14:paraId="538ACE70" w14:textId="77777777" w:rsidR="004334D2" w:rsidRDefault="004334D2" w:rsidP="004334D2">
      <w:pPr>
        <w:pStyle w:val="ListParagraph"/>
        <w:numPr>
          <w:ilvl w:val="1"/>
          <w:numId w:val="4"/>
        </w:numPr>
      </w:pPr>
      <w:proofErr w:type="spellStart"/>
      <w:r>
        <w:t>containers.env.value</w:t>
      </w:r>
      <w:proofErr w:type="spellEnd"/>
      <w:r>
        <w:t xml:space="preserve">: </w:t>
      </w:r>
      <w:hyperlink r:id="rId23" w:history="1">
        <w:r w:rsidRPr="004C7230">
          <w:rPr>
            <w:rStyle w:val="Hyperlink"/>
          </w:rPr>
          <w:t>http://content-api:3001</w:t>
        </w:r>
      </w:hyperlink>
    </w:p>
    <w:p w14:paraId="0F1E7E60" w14:textId="7F002581" w:rsidR="004334D2" w:rsidRDefault="004334D2" w:rsidP="004334D2">
      <w:pPr>
        <w:pStyle w:val="ListParagraph"/>
        <w:numPr>
          <w:ilvl w:val="2"/>
          <w:numId w:val="4"/>
        </w:numPr>
      </w:pPr>
      <w:r>
        <w:t>The value “content-</w:t>
      </w:r>
      <w:proofErr w:type="spellStart"/>
      <w:r>
        <w:t>api</w:t>
      </w:r>
      <w:proofErr w:type="spellEnd"/>
      <w:r>
        <w:t xml:space="preserve">” in the URL must be whatever was used as the name of the </w:t>
      </w:r>
      <w:r w:rsidR="009C5457">
        <w:t>service</w:t>
      </w:r>
      <w:r>
        <w:t xml:space="preserve"> during deployment</w:t>
      </w:r>
      <w:r w:rsidR="00C54930">
        <w:t>.</w:t>
      </w:r>
      <w:r w:rsidR="00BB59BB" w:rsidDel="00BB59BB">
        <w:t xml:space="preserve"> </w:t>
      </w:r>
    </w:p>
    <w:p w14:paraId="1FE2DAA1" w14:textId="77777777" w:rsidR="004334D2" w:rsidRDefault="2FE3C395" w:rsidP="004334D2">
      <w:pPr>
        <w:pStyle w:val="ListParagraph"/>
        <w:numPr>
          <w:ilvl w:val="0"/>
          <w:numId w:val="4"/>
        </w:numPr>
      </w:pPr>
      <w:r>
        <w:t>In the Service YAML, they need to figure out that the type should be changed to “</w:t>
      </w:r>
      <w:proofErr w:type="spellStart"/>
      <w:r>
        <w:t>LoadBalancer</w:t>
      </w:r>
      <w:proofErr w:type="spellEnd"/>
      <w:r>
        <w:t>”.</w:t>
      </w:r>
    </w:p>
    <w:p w14:paraId="5CEA1D57" w14:textId="77777777" w:rsidR="004334D2" w:rsidRDefault="2FE3C395" w:rsidP="004334D2">
      <w:pPr>
        <w:pStyle w:val="ListParagraph"/>
        <w:numPr>
          <w:ilvl w:val="0"/>
          <w:numId w:val="4"/>
        </w:numPr>
      </w:pPr>
      <w:r>
        <w:t>When the service is deployed it will take some time for an External IP to be assigned.</w:t>
      </w:r>
    </w:p>
    <w:p w14:paraId="1C747E0E" w14:textId="77777777" w:rsidR="004334D2" w:rsidRDefault="004334D2" w:rsidP="004334D2">
      <w:pPr>
        <w:pStyle w:val="ListParagraph"/>
        <w:numPr>
          <w:ilvl w:val="1"/>
          <w:numId w:val="4"/>
        </w:numPr>
      </w:pPr>
      <w:r>
        <w:t>In the dashboard, go to the Services page and look at the “External Endpoints” column</w:t>
      </w:r>
    </w:p>
    <w:p w14:paraId="3C14A4B2" w14:textId="77777777" w:rsidR="004334D2" w:rsidRDefault="004334D2" w:rsidP="004334D2">
      <w:pPr>
        <w:pStyle w:val="ListParagraph"/>
        <w:numPr>
          <w:ilvl w:val="1"/>
          <w:numId w:val="4"/>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4"/>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2FE3C395" w:rsidP="004334D2">
      <w:pPr>
        <w:pStyle w:val="ListParagraph"/>
        <w:numPr>
          <w:ilvl w:val="1"/>
          <w:numId w:val="4"/>
        </w:numPr>
      </w:pPr>
      <w:r>
        <w:t>You will see “&lt;pending&gt;” if the IP hasn’t yet been assigned.</w:t>
      </w:r>
    </w:p>
    <w:p w14:paraId="0F9A31F2" w14:textId="7BE15027" w:rsidR="2FE3C395" w:rsidRDefault="2FE3C395" w:rsidP="2FE3C395">
      <w:pPr>
        <w:pStyle w:val="ListParagraph"/>
        <w:numPr>
          <w:ilvl w:val="0"/>
          <w:numId w:val="4"/>
        </w:numPr>
      </w:pPr>
      <w:r>
        <w:t>To verify that the API app is correct deployed the students need to:</w:t>
      </w:r>
    </w:p>
    <w:p w14:paraId="754D40C6" w14:textId="4786898D" w:rsidR="2FE3C395" w:rsidRDefault="2FE3C395" w:rsidP="2FE3C395">
      <w:pPr>
        <w:pStyle w:val="ListParagraph"/>
        <w:numPr>
          <w:ilvl w:val="1"/>
          <w:numId w:val="4"/>
        </w:numPr>
      </w:pPr>
      <w:r>
        <w:t xml:space="preserve">Figure out the name of the pod the API app was deployed to, </w:t>
      </w:r>
      <w:proofErr w:type="spellStart"/>
      <w:r>
        <w:t>eg</w:t>
      </w:r>
      <w:proofErr w:type="spellEnd"/>
      <w:r>
        <w:t>: content-api-23</w:t>
      </w:r>
      <w:r w:rsidR="00A00127">
        <w:t>aceed</w:t>
      </w:r>
    </w:p>
    <w:p w14:paraId="1493D6D4" w14:textId="11F08E1B" w:rsidR="2FE3C395" w:rsidRDefault="2FE3C395" w:rsidP="2FE3C395">
      <w:pPr>
        <w:pStyle w:val="ListParagraph"/>
        <w:numPr>
          <w:ilvl w:val="1"/>
          <w:numId w:val="4"/>
        </w:numPr>
      </w:pPr>
      <w:r>
        <w:t xml:space="preserve">Then use a </w:t>
      </w:r>
      <w:proofErr w:type="spellStart"/>
      <w:r>
        <w:t>kubectl</w:t>
      </w:r>
      <w:proofErr w:type="spellEnd"/>
      <w:r>
        <w:t xml:space="preserve"> command like this to get a bash shell:</w:t>
      </w:r>
    </w:p>
    <w:p w14:paraId="7D87BE6B" w14:textId="6471B98B" w:rsidR="2FE3C395" w:rsidRDefault="2FE3C395" w:rsidP="2FE3C395">
      <w:pPr>
        <w:pStyle w:val="ListParagraph"/>
        <w:numPr>
          <w:ilvl w:val="2"/>
          <w:numId w:val="4"/>
        </w:numPr>
        <w:rPr>
          <w:b/>
          <w:bCs/>
        </w:rPr>
      </w:pPr>
      <w:proofErr w:type="spellStart"/>
      <w:r w:rsidRPr="2FE3C395">
        <w:rPr>
          <w:b/>
          <w:bCs/>
        </w:rPr>
        <w:t>kubectl</w:t>
      </w:r>
      <w:proofErr w:type="spellEnd"/>
      <w:r w:rsidRPr="2FE3C395">
        <w:rPr>
          <w:b/>
          <w:bCs/>
        </w:rPr>
        <w:t xml:space="preserve"> exec -it content-api-</w:t>
      </w:r>
      <w:r w:rsidR="00AF7D5E" w:rsidRPr="00AF7D5E">
        <w:rPr>
          <w:b/>
          <w:bCs/>
        </w:rPr>
        <w:t xml:space="preserve">23aceed </w:t>
      </w:r>
      <w:r w:rsidRPr="2FE3C395">
        <w:rPr>
          <w:b/>
          <w:bCs/>
        </w:rPr>
        <w:t>-- /bin/bash</w:t>
      </w:r>
    </w:p>
    <w:p w14:paraId="5FE75D56" w14:textId="79EE5C9D" w:rsidR="2FE3C395" w:rsidRDefault="2FE3C395" w:rsidP="2FE3C395">
      <w:pPr>
        <w:pStyle w:val="ListParagraph"/>
        <w:numPr>
          <w:ilvl w:val="1"/>
          <w:numId w:val="4"/>
        </w:numPr>
        <w:rPr>
          <w:b/>
          <w:bCs/>
        </w:rPr>
      </w:pPr>
      <w:r>
        <w:t>To verify the API app is working curl the /</w:t>
      </w:r>
      <w:proofErr w:type="gramStart"/>
      <w:r>
        <w:t>speakers</w:t>
      </w:r>
      <w:proofErr w:type="gramEnd"/>
      <w:r>
        <w:t xml:space="preserve"> endpoint:</w:t>
      </w:r>
    </w:p>
    <w:p w14:paraId="42C81AB6" w14:textId="2B95D171" w:rsidR="2FE3C395" w:rsidRDefault="2FE3C395" w:rsidP="2FE3C395">
      <w:pPr>
        <w:pStyle w:val="ListParagraph"/>
        <w:numPr>
          <w:ilvl w:val="2"/>
          <w:numId w:val="4"/>
        </w:numPr>
        <w:rPr>
          <w:b/>
          <w:bCs/>
        </w:rPr>
      </w:pPr>
      <w:r w:rsidRPr="2FE3C395">
        <w:rPr>
          <w:b/>
          <w:bCs/>
        </w:rPr>
        <w:t xml:space="preserve">curl </w:t>
      </w:r>
      <w:hyperlink r:id="rId24">
        <w:r w:rsidRPr="2FE3C395">
          <w:rPr>
            <w:rStyle w:val="Hyperlink"/>
            <w:b/>
            <w:bCs/>
          </w:rPr>
          <w:t>http://localhost:3001/speakers</w:t>
        </w:r>
      </w:hyperlink>
    </w:p>
    <w:p w14:paraId="52A6BEA8" w14:textId="137344B8" w:rsidR="2FE3C395" w:rsidDel="00CA7E90" w:rsidRDefault="2FE3C395" w:rsidP="00B2334B">
      <w:pPr>
        <w:pStyle w:val="ListParagraph"/>
        <w:numPr>
          <w:ilvl w:val="0"/>
          <w:numId w:val="4"/>
        </w:numPr>
        <w:spacing w:after="0"/>
        <w:rPr>
          <w:del w:id="75" w:author="Gino Filicetti" w:date="2020-05-19T18:19:00Z"/>
        </w:rPr>
        <w:pPrChange w:id="76" w:author="Gino Filicetti" w:date="2020-05-19T18:19:00Z">
          <w:pPr>
            <w:pStyle w:val="ListParagraph"/>
            <w:numPr>
              <w:numId w:val="4"/>
            </w:numPr>
            <w:ind w:hanging="360"/>
          </w:pPr>
        </w:pPrChange>
      </w:pPr>
      <w:r>
        <w:t>They should see a huge JSON document printed to the screen.</w:t>
      </w:r>
    </w:p>
    <w:p w14:paraId="3FE8698F" w14:textId="77777777" w:rsidR="004334D2" w:rsidRDefault="004334D2" w:rsidP="00B2334B">
      <w:pPr>
        <w:pStyle w:val="ListParagraph"/>
        <w:numPr>
          <w:ilvl w:val="0"/>
          <w:numId w:val="4"/>
        </w:numPr>
        <w:spacing w:after="0"/>
        <w:pPrChange w:id="77" w:author="Gino Filicetti" w:date="2020-05-19T18:19:00Z">
          <w:pPr>
            <w:spacing w:after="0"/>
          </w:pPr>
        </w:pPrChange>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br w:type="page"/>
      </w:r>
    </w:p>
    <w:p w14:paraId="5A4C3247" w14:textId="71EE3097" w:rsidR="00913712" w:rsidRDefault="36D00D43" w:rsidP="00913712">
      <w:pPr>
        <w:pStyle w:val="Heading1"/>
        <w:spacing w:before="0"/>
      </w:pPr>
      <w:r>
        <w:lastRenderedPageBreak/>
        <w:t>Challenge Set 5: Scale and High Availability</w:t>
      </w:r>
    </w:p>
    <w:p w14:paraId="5886CEDF" w14:textId="3947BEB0" w:rsidR="007E4CAD" w:rsidRDefault="007E4CAD" w:rsidP="007E4CAD">
      <w:pPr>
        <w:pStyle w:val="Heading2"/>
      </w:pPr>
      <w:r>
        <w:t>Lecture:</w:t>
      </w:r>
    </w:p>
    <w:p w14:paraId="37D0A341" w14:textId="0226112C" w:rsidR="00A9469F" w:rsidRDefault="2FE3C395" w:rsidP="00662C8A">
      <w:pPr>
        <w:pStyle w:val="ListParagraph"/>
        <w:numPr>
          <w:ilvl w:val="0"/>
          <w:numId w:val="4"/>
        </w:numPr>
        <w:spacing w:after="0"/>
      </w:pPr>
      <w:r>
        <w:t>Review scaling in Kubernetes, scaling pods vs. adding nodes to the cluster</w:t>
      </w:r>
    </w:p>
    <w:p w14:paraId="27089F43" w14:textId="5CD670EB" w:rsidR="008B6228" w:rsidRDefault="2FE3C395" w:rsidP="00662C8A">
      <w:pPr>
        <w:pStyle w:val="ListParagraph"/>
        <w:numPr>
          <w:ilvl w:val="0"/>
          <w:numId w:val="4"/>
        </w:numPr>
        <w:spacing w:after="0"/>
      </w:pPr>
      <w:r>
        <w:t xml:space="preserve">Show an example of scaling and how Kubernetes treats the replicas number as a desired state. </w:t>
      </w:r>
    </w:p>
    <w:p w14:paraId="4A90E508" w14:textId="159A2F6E" w:rsidR="002975E9" w:rsidRDefault="2FE3C395" w:rsidP="00662C8A">
      <w:pPr>
        <w:pStyle w:val="ListParagraph"/>
        <w:numPr>
          <w:ilvl w:val="0"/>
          <w:numId w:val="4"/>
        </w:numPr>
        <w:spacing w:after="0"/>
      </w:pPr>
      <w:r>
        <w:t>Discuss scaling out the cluster and how this is a manual process (for now!)</w:t>
      </w:r>
    </w:p>
    <w:p w14:paraId="633E898A" w14:textId="24BCCD15" w:rsidR="00070E8F" w:rsidRDefault="2FE3C395" w:rsidP="00662C8A">
      <w:pPr>
        <w:pStyle w:val="ListParagraph"/>
        <w:numPr>
          <w:ilvl w:val="0"/>
          <w:numId w:val="4"/>
        </w:numPr>
        <w:spacing w:after="0"/>
      </w:pPr>
      <w:r>
        <w:t xml:space="preserve">Review HA in Kubernetes, how it is </w:t>
      </w:r>
      <w:proofErr w:type="gramStart"/>
      <w:r>
        <w:t>pod-centric</w:t>
      </w:r>
      <w:proofErr w:type="gramEnd"/>
      <w:r>
        <w:t xml:space="preserve">. </w:t>
      </w:r>
    </w:p>
    <w:p w14:paraId="3BB2BA6F" w14:textId="77777777" w:rsidR="00AD195C" w:rsidRDefault="00AD195C" w:rsidP="00AD195C">
      <w:pPr>
        <w:pStyle w:val="ListParagraph"/>
        <w:spacing w:after="0"/>
      </w:pPr>
    </w:p>
    <w:p w14:paraId="0FB677B9" w14:textId="075D2CC7" w:rsidR="005A58D9" w:rsidRPr="005A58D9" w:rsidRDefault="00913712">
      <w:pPr>
        <w:pStyle w:val="Heading2"/>
      </w:pPr>
      <w:r w:rsidRPr="00913712">
        <w:t>Challenge</w:t>
      </w:r>
      <w:r w:rsidR="002D028C">
        <w:t>s</w:t>
      </w:r>
    </w:p>
    <w:p w14:paraId="7EB3F0BB" w14:textId="25FE886F" w:rsidR="00471D47" w:rsidRDefault="00471D47" w:rsidP="00471D47">
      <w:pPr>
        <w:pStyle w:val="ListParagraph"/>
        <w:numPr>
          <w:ilvl w:val="0"/>
          <w:numId w:val="5"/>
        </w:numPr>
        <w:spacing w:after="0"/>
        <w:rPr>
          <w:ins w:id="78" w:author="David Stampfli" w:date="2020-04-24T09:43:00Z"/>
        </w:rPr>
      </w:pPr>
      <w:r>
        <w:t>Scale the nodes in the AKS cluster from 3 to 1.</w:t>
      </w:r>
      <w:r w:rsidR="00A3429D">
        <w:t xml:space="preserve">  </w:t>
      </w:r>
      <w:ins w:id="79" w:author="David Stampfli" w:date="2020-04-24T09:43:00Z">
        <w:r w:rsidR="00733A92">
          <w:t xml:space="preserve">Make sure you watch the pods after you perform the scale operation.  You </w:t>
        </w:r>
      </w:ins>
      <w:del w:id="80" w:author="David Stampfli" w:date="2020-04-24T09:43:00Z">
        <w:r w:rsidDel="00733A92">
          <w:delText xml:space="preserve">They </w:delText>
        </w:r>
      </w:del>
      <w:r>
        <w:t>can use</w:t>
      </w:r>
      <w:r w:rsidR="00A3429D">
        <w:t xml:space="preserve"> an Azure CLI command like the following to do this:</w:t>
      </w:r>
    </w:p>
    <w:p w14:paraId="0EFD46A4" w14:textId="77777777" w:rsidR="000036E8" w:rsidRDefault="000036E8">
      <w:pPr>
        <w:pStyle w:val="ListParagraph"/>
        <w:spacing w:after="0"/>
        <w:pPrChange w:id="81" w:author="David Stampfli" w:date="2020-04-24T09:43:00Z">
          <w:pPr>
            <w:pStyle w:val="ListParagraph"/>
            <w:numPr>
              <w:numId w:val="5"/>
            </w:numPr>
            <w:spacing w:after="0"/>
            <w:ind w:hanging="360"/>
          </w:pPr>
        </w:pPrChange>
      </w:pPr>
    </w:p>
    <w:p w14:paraId="7358EE02" w14:textId="258BCDC8" w:rsidR="00471D47" w:rsidRDefault="00471D47">
      <w:pPr>
        <w:spacing w:after="0"/>
        <w:ind w:left="720"/>
        <w:rPr>
          <w:ins w:id="82" w:author="David Stampfli" w:date="2020-04-24T09:43:00Z"/>
          <w:b/>
          <w:bCs/>
        </w:rPr>
        <w:pPrChange w:id="83" w:author="David Stampfli" w:date="2020-04-24T12:18:00Z">
          <w:pPr>
            <w:spacing w:after="0"/>
            <w:ind w:left="1440"/>
          </w:pPr>
        </w:pPrChange>
      </w:pPr>
      <w:proofErr w:type="spellStart"/>
      <w:r w:rsidRPr="00EB20BC">
        <w:rPr>
          <w:b/>
          <w:bCs/>
          <w:rPrChange w:id="84" w:author="David Stampfli" w:date="2020-04-24T09:42:00Z">
            <w:rPr>
              <w:i/>
              <w:iCs/>
            </w:rPr>
          </w:rPrChange>
        </w:rPr>
        <w:t>az</w:t>
      </w:r>
      <w:proofErr w:type="spellEnd"/>
      <w:r w:rsidRPr="00EB20BC">
        <w:rPr>
          <w:b/>
          <w:bCs/>
          <w:rPrChange w:id="85" w:author="David Stampfli" w:date="2020-04-24T09:42:00Z">
            <w:rPr>
              <w:i/>
              <w:iCs/>
            </w:rPr>
          </w:rPrChange>
        </w:rPr>
        <w:t xml:space="preserve"> </w:t>
      </w:r>
      <w:proofErr w:type="spellStart"/>
      <w:r w:rsidRPr="00EB20BC">
        <w:rPr>
          <w:b/>
          <w:bCs/>
          <w:rPrChange w:id="86" w:author="David Stampfli" w:date="2020-04-24T09:42:00Z">
            <w:rPr>
              <w:i/>
              <w:iCs/>
            </w:rPr>
          </w:rPrChange>
        </w:rPr>
        <w:t>aks</w:t>
      </w:r>
      <w:proofErr w:type="spellEnd"/>
      <w:r w:rsidRPr="00EB20BC">
        <w:rPr>
          <w:b/>
          <w:bCs/>
          <w:rPrChange w:id="87" w:author="David Stampfli" w:date="2020-04-24T09:42:00Z">
            <w:rPr>
              <w:i/>
              <w:iCs/>
            </w:rPr>
          </w:rPrChange>
        </w:rPr>
        <w:t xml:space="preserve"> </w:t>
      </w:r>
      <w:proofErr w:type="spellStart"/>
      <w:r w:rsidRPr="00EB20BC">
        <w:rPr>
          <w:b/>
          <w:bCs/>
          <w:rPrChange w:id="88" w:author="David Stampfli" w:date="2020-04-24T09:42:00Z">
            <w:rPr>
              <w:i/>
              <w:iCs/>
            </w:rPr>
          </w:rPrChange>
        </w:rPr>
        <w:t>nodepool</w:t>
      </w:r>
      <w:proofErr w:type="spellEnd"/>
      <w:r w:rsidRPr="00EB20BC">
        <w:rPr>
          <w:b/>
          <w:bCs/>
          <w:rPrChange w:id="89" w:author="David Stampfli" w:date="2020-04-24T09:42:00Z">
            <w:rPr>
              <w:i/>
              <w:iCs/>
            </w:rPr>
          </w:rPrChange>
        </w:rPr>
        <w:t xml:space="preserve"> scale --resource-group wth-rg01-poc --cluster-name wth-aks01-poc --name nodepool1 --node-count 1</w:t>
      </w:r>
    </w:p>
    <w:p w14:paraId="7F624114" w14:textId="77777777" w:rsidR="000036E8" w:rsidRPr="00EB20BC" w:rsidRDefault="000036E8">
      <w:pPr>
        <w:spacing w:after="0"/>
        <w:ind w:left="1440"/>
        <w:rPr>
          <w:b/>
          <w:bCs/>
          <w:rPrChange w:id="90" w:author="David Stampfli" w:date="2020-04-24T09:42:00Z">
            <w:rPr>
              <w:i/>
              <w:iCs/>
            </w:rPr>
          </w:rPrChange>
        </w:rPr>
        <w:pPrChange w:id="91" w:author="David Stampfli" w:date="2020-04-24T09:42:00Z">
          <w:pPr>
            <w:spacing w:after="0"/>
            <w:ind w:left="720"/>
          </w:pPr>
        </w:pPrChange>
      </w:pPr>
    </w:p>
    <w:p w14:paraId="19D08E3B" w14:textId="71AF7643" w:rsidR="00A261FA" w:rsidRDefault="004A0B89" w:rsidP="002D028C">
      <w:pPr>
        <w:pStyle w:val="ListParagraph"/>
        <w:numPr>
          <w:ilvl w:val="0"/>
          <w:numId w:val="5"/>
        </w:numPr>
        <w:spacing w:after="0"/>
      </w:pPr>
      <w:r>
        <w:t xml:space="preserve">Scale </w:t>
      </w:r>
      <w:r w:rsidR="005275E1">
        <w:t xml:space="preserve">the </w:t>
      </w:r>
      <w:r w:rsidR="005275E1" w:rsidRPr="006548BB">
        <w:rPr>
          <w:b/>
          <w:bCs/>
          <w:rPrChange w:id="92" w:author="David Stampfli" w:date="2020-04-24T09:44:00Z">
            <w:rPr/>
          </w:rPrChange>
        </w:rPr>
        <w:t>Web</w:t>
      </w:r>
      <w:r w:rsidR="005275E1">
        <w:t xml:space="preserve"> app </w:t>
      </w:r>
      <w:r>
        <w:t xml:space="preserve">to </w:t>
      </w:r>
      <w:r w:rsidR="003B59FB">
        <w:t>2</w:t>
      </w:r>
      <w:r w:rsidR="00286325">
        <w:t xml:space="preserve"> </w:t>
      </w:r>
      <w:r w:rsidR="005275E1">
        <w:t>instances</w:t>
      </w:r>
    </w:p>
    <w:p w14:paraId="5228775D" w14:textId="1148ACAF" w:rsidR="0064535B" w:rsidDel="00DD4EC1" w:rsidRDefault="00A768CB">
      <w:pPr>
        <w:pStyle w:val="ListParagraph"/>
        <w:numPr>
          <w:ilvl w:val="1"/>
          <w:numId w:val="5"/>
        </w:numPr>
        <w:spacing w:after="0"/>
        <w:rPr>
          <w:del w:id="93" w:author="David Stampfli" w:date="2020-04-24T12:19:00Z"/>
        </w:rPr>
      </w:pPr>
      <w:r>
        <w:t>This should be done by modifying the YAML file for the Web app and re-deploying it</w:t>
      </w:r>
      <w:del w:id="94" w:author="David Stampfli" w:date="2020-04-24T12:19:00Z">
        <w:r w:rsidDel="00DD4EC1">
          <w:delText>.</w:delText>
        </w:r>
        <w:r w:rsidR="00416C29" w:rsidDel="00DD4EC1">
          <w:delText xml:space="preserve">   They can use this kubect command to edit the deployment:</w:delText>
        </w:r>
      </w:del>
    </w:p>
    <w:p w14:paraId="7B6C5139" w14:textId="4CD084DE" w:rsidR="00416C29" w:rsidRPr="00EB20BC" w:rsidRDefault="00416C29">
      <w:pPr>
        <w:pStyle w:val="ListParagraph"/>
        <w:numPr>
          <w:ilvl w:val="1"/>
          <w:numId w:val="5"/>
        </w:numPr>
        <w:spacing w:after="0"/>
        <w:rPr>
          <w:i/>
          <w:iCs/>
        </w:rPr>
        <w:pPrChange w:id="95" w:author="David Stampfli" w:date="2020-04-24T12:19:00Z">
          <w:pPr>
            <w:spacing w:after="0"/>
            <w:ind w:left="1080" w:firstLine="360"/>
          </w:pPr>
        </w:pPrChange>
      </w:pPr>
      <w:del w:id="96" w:author="David Stampfli" w:date="2020-04-24T12:19:00Z">
        <w:r w:rsidRPr="0064535B" w:rsidDel="00DD4EC1">
          <w:rPr>
            <w:b/>
            <w:bCs/>
            <w:rPrChange w:id="97" w:author="David Stampfli" w:date="2020-04-24T12:18:00Z">
              <w:rPr>
                <w:i/>
                <w:iCs/>
              </w:rPr>
            </w:rPrChange>
          </w:rPr>
          <w:delText>kubectl edit deployment content-web</w:delText>
        </w:r>
      </w:del>
      <w:r w:rsidRPr="00EB20BC">
        <w:rPr>
          <w:i/>
          <w:iCs/>
        </w:rPr>
        <w:t xml:space="preserve"> </w:t>
      </w:r>
    </w:p>
    <w:p w14:paraId="4FABE64F" w14:textId="50A13B27" w:rsidR="004B790B" w:rsidRDefault="004B790B" w:rsidP="004B790B">
      <w:pPr>
        <w:pStyle w:val="ListParagraph"/>
        <w:numPr>
          <w:ilvl w:val="0"/>
          <w:numId w:val="5"/>
        </w:numPr>
        <w:spacing w:after="0"/>
      </w:pPr>
      <w:r>
        <w:t xml:space="preserve">Scale the </w:t>
      </w:r>
      <w:r w:rsidRPr="006548BB">
        <w:rPr>
          <w:b/>
          <w:bCs/>
          <w:rPrChange w:id="98" w:author="David Stampfli" w:date="2020-04-24T09:44:00Z">
            <w:rPr/>
          </w:rPrChange>
        </w:rPr>
        <w:t>API</w:t>
      </w:r>
      <w:r>
        <w:t xml:space="preserve"> app to </w:t>
      </w:r>
      <w:r w:rsidR="00CD76BE">
        <w:t>4</w:t>
      </w:r>
      <w:r>
        <w:t xml:space="preserve"> instances</w:t>
      </w:r>
      <w:ins w:id="99" w:author="David Stampfli" w:date="2020-04-24T12:20:00Z">
        <w:r w:rsidR="00F169BC">
          <w:t xml:space="preserve"> using the same technique as above.  </w:t>
        </w:r>
      </w:ins>
    </w:p>
    <w:p w14:paraId="7FD858DA" w14:textId="54671A7D" w:rsidR="00DB23E2" w:rsidRDefault="00DB23E2" w:rsidP="00B21D97">
      <w:pPr>
        <w:pStyle w:val="ListParagraph"/>
        <w:numPr>
          <w:ilvl w:val="0"/>
          <w:numId w:val="5"/>
        </w:numPr>
        <w:spacing w:after="0"/>
      </w:pPr>
      <w:r>
        <w:t xml:space="preserve">Watch </w:t>
      </w:r>
      <w:ins w:id="100" w:author="David Stampfli" w:date="2020-04-24T12:20:00Z">
        <w:r w:rsidR="00F169BC">
          <w:t>p</w:t>
        </w:r>
      </w:ins>
      <w:del w:id="101" w:author="David Stampfli" w:date="2020-04-24T12:20:00Z">
        <w:r w:rsidDel="00F169BC">
          <w:delText xml:space="preserve">the ReplicaSets </w:delText>
        </w:r>
        <w:r w:rsidR="006F16D1" w:rsidDel="00F169BC">
          <w:delText>or</w:delText>
        </w:r>
        <w:r w:rsidR="00FB345E" w:rsidDel="00F169BC">
          <w:delText xml:space="preserve"> P</w:delText>
        </w:r>
      </w:del>
      <w:r w:rsidR="00FB345E">
        <w:t xml:space="preserve">ods </w:t>
      </w:r>
      <w:r w:rsidR="00A85B31">
        <w:t xml:space="preserve">using </w:t>
      </w:r>
      <w:proofErr w:type="spellStart"/>
      <w:r w:rsidR="00A85B31">
        <w:t>kubectl</w:t>
      </w:r>
      <w:proofErr w:type="spellEnd"/>
      <w:r w:rsidR="00A85B31">
        <w:t xml:space="preserve"> with its special watch option</w:t>
      </w:r>
      <w:r w:rsidR="006F16D1">
        <w:t xml:space="preserve"> (the docs are your friend!)</w:t>
      </w:r>
      <w:r w:rsidR="00FB345E">
        <w:t>.</w:t>
      </w:r>
    </w:p>
    <w:p w14:paraId="3D863290" w14:textId="7C7D8140" w:rsidR="00B714F9" w:rsidRDefault="001E5EF1" w:rsidP="001E5EF1">
      <w:pPr>
        <w:pStyle w:val="ListParagraph"/>
        <w:numPr>
          <w:ilvl w:val="1"/>
          <w:numId w:val="5"/>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52AA9BC3" w:rsidR="001D331F" w:rsidRDefault="00590D9B" w:rsidP="00A768CB">
      <w:pPr>
        <w:pStyle w:val="ListParagraph"/>
        <w:numPr>
          <w:ilvl w:val="1"/>
          <w:numId w:val="5"/>
        </w:numPr>
        <w:spacing w:after="0"/>
      </w:pPr>
      <w:r>
        <w:t>There are</w:t>
      </w:r>
      <w:ins w:id="102" w:author="David Stampfli" w:date="2020-04-24T12:21:00Z">
        <w:r w:rsidR="00F169BC">
          <w:t xml:space="preserve"> three</w:t>
        </w:r>
      </w:ins>
      <w:del w:id="103" w:author="David Stampfli" w:date="2020-04-24T12:21:00Z">
        <w:r w:rsidDel="00F169BC">
          <w:delText xml:space="preserve"> two</w:delText>
        </w:r>
      </w:del>
      <w:r>
        <w:t xml:space="preserve"> ways to fix this</w:t>
      </w:r>
      <w:r w:rsidR="00BC576C">
        <w:t>: increase the size of your cluster</w:t>
      </w:r>
      <w:ins w:id="104" w:author="David Stampfli" w:date="2020-04-24T12:21:00Z">
        <w:r w:rsidR="00F169BC">
          <w:t xml:space="preserve">, </w:t>
        </w:r>
      </w:ins>
      <w:del w:id="105" w:author="David Stampfli" w:date="2020-04-24T12:21:00Z">
        <w:r w:rsidR="00BC576C" w:rsidDel="00F169BC">
          <w:delText xml:space="preserve"> or </w:delText>
        </w:r>
      </w:del>
      <w:r w:rsidR="00BC576C">
        <w:t>decrease the resources needed by the deployment</w:t>
      </w:r>
      <w:r w:rsidR="00ED41BA">
        <w:t>s</w:t>
      </w:r>
      <w:ins w:id="106" w:author="David Stampfli" w:date="2020-04-24T12:21:00Z">
        <w:r w:rsidR="00F169BC">
          <w:t xml:space="preserve"> or deploy the cluster </w:t>
        </w:r>
        <w:proofErr w:type="spellStart"/>
        <w:r w:rsidR="00F169BC">
          <w:t>autoscaler</w:t>
        </w:r>
        <w:proofErr w:type="spellEnd"/>
        <w:r w:rsidR="00F169BC">
          <w:t xml:space="preserve"> to your cluster.  </w:t>
        </w:r>
      </w:ins>
      <w:del w:id="107" w:author="David Stampfli" w:date="2020-04-24T12:21:00Z">
        <w:r w:rsidR="00A768CB" w:rsidDel="00F169BC">
          <w:delText>.</w:delText>
        </w:r>
      </w:del>
    </w:p>
    <w:p w14:paraId="2734FA94" w14:textId="1B673426" w:rsidR="004D63C4" w:rsidRDefault="00397FA1" w:rsidP="00C574B8">
      <w:pPr>
        <w:pStyle w:val="ListParagraph"/>
        <w:numPr>
          <w:ilvl w:val="0"/>
          <w:numId w:val="5"/>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682AF50" w:rsidR="00D91621" w:rsidRDefault="004D63C4" w:rsidP="004D63C4">
      <w:pPr>
        <w:pStyle w:val="ListParagraph"/>
        <w:numPr>
          <w:ilvl w:val="1"/>
          <w:numId w:val="5"/>
        </w:numPr>
        <w:spacing w:after="0"/>
      </w:pPr>
      <w:r w:rsidRPr="004D63C4">
        <w:rPr>
          <w:b/>
        </w:rPr>
        <w:t>Hint:</w:t>
      </w:r>
      <w:r>
        <w:t xml:space="preserve"> If you fixed the issue above correctly</w:t>
      </w:r>
      <w:ins w:id="108" w:author="David Stampfli" w:date="2020-04-24T12:21:00Z">
        <w:r w:rsidR="00F169BC">
          <w:t xml:space="preserve"> (</w:t>
        </w:r>
      </w:ins>
      <w:ins w:id="109" w:author="David Stampfli" w:date="2020-04-24T12:22:00Z">
        <w:r w:rsidR="00F169BC">
          <w:t>look at pod resource request!)</w:t>
        </w:r>
      </w:ins>
      <w:r>
        <w:t>, y</w:t>
      </w:r>
      <w:r w:rsidR="00ED22F7">
        <w:t>ou should be able to do this with the resources of your original cluster.</w:t>
      </w:r>
    </w:p>
    <w:p w14:paraId="657E24F5" w14:textId="1F4CD3C6" w:rsidR="00683D7C" w:rsidRDefault="00541143" w:rsidP="00683D7C">
      <w:pPr>
        <w:pStyle w:val="ListParagraph"/>
        <w:numPr>
          <w:ilvl w:val="0"/>
          <w:numId w:val="5"/>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5"/>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5"/>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5"/>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3E57AD2F" w14:textId="77777777" w:rsidR="00DD4EC1" w:rsidRDefault="00645A32" w:rsidP="00DD4EC1">
      <w:pPr>
        <w:pStyle w:val="ListParagraph"/>
        <w:numPr>
          <w:ilvl w:val="0"/>
          <w:numId w:val="5"/>
        </w:numPr>
        <w:rPr>
          <w:ins w:id="110" w:author="David Stampfli" w:date="2020-04-24T12:19:00Z"/>
        </w:rPr>
      </w:pPr>
      <w:r>
        <w:t>In the YAML file, they will have to update the “</w:t>
      </w:r>
      <w:proofErr w:type="spellStart"/>
      <w:r w:rsidR="00AA6A34">
        <w:t>spec.replicas</w:t>
      </w:r>
      <w:proofErr w:type="spellEnd"/>
      <w:r w:rsidR="00AA6A34">
        <w:t>” value.</w:t>
      </w:r>
    </w:p>
    <w:p w14:paraId="782BE171" w14:textId="77777777" w:rsidR="00795CAB" w:rsidRDefault="00DD4EC1" w:rsidP="00DA7BAF">
      <w:pPr>
        <w:pStyle w:val="ListParagraph"/>
        <w:numPr>
          <w:ilvl w:val="1"/>
          <w:numId w:val="5"/>
        </w:numPr>
        <w:ind w:left="1080"/>
        <w:rPr>
          <w:ins w:id="111" w:author="David Stampfli" w:date="2020-04-24T12:34:00Z"/>
        </w:rPr>
      </w:pPr>
      <w:ins w:id="112" w:author="David Stampfli" w:date="2020-04-24T12:19:00Z">
        <w:r>
          <w:t>They can use this</w:t>
        </w:r>
      </w:ins>
      <w:ins w:id="113" w:author="David Stampfli" w:date="2020-04-24T12:29:00Z">
        <w:r w:rsidR="00F169BC">
          <w:t xml:space="preserve"> </w:t>
        </w:r>
      </w:ins>
      <w:ins w:id="114" w:author="David Stampfli" w:date="2020-04-24T12:19:00Z">
        <w:r>
          <w:t>command to edit</w:t>
        </w:r>
      </w:ins>
      <w:ins w:id="115" w:author="David Stampfli" w:date="2020-04-24T12:20:00Z">
        <w:r>
          <w:t xml:space="preserve"> the deployment resourc</w:t>
        </w:r>
      </w:ins>
      <w:ins w:id="116" w:author="David Stampfli" w:date="2020-04-24T12:29:00Z">
        <w:r w:rsidR="00DA7BAF">
          <w:t xml:space="preserve">e </w:t>
        </w:r>
      </w:ins>
    </w:p>
    <w:p w14:paraId="175C474A" w14:textId="71B642C1" w:rsidR="00DD4EC1" w:rsidRPr="00F169BC" w:rsidRDefault="00F169BC">
      <w:pPr>
        <w:pStyle w:val="ListParagraph"/>
        <w:numPr>
          <w:ilvl w:val="1"/>
          <w:numId w:val="5"/>
        </w:numPr>
        <w:pPrChange w:id="117" w:author="David Stampfli" w:date="2020-04-24T12:34:00Z">
          <w:pPr>
            <w:pStyle w:val="ListParagraph"/>
            <w:numPr>
              <w:numId w:val="5"/>
            </w:numPr>
            <w:ind w:hanging="360"/>
          </w:pPr>
        </w:pPrChange>
      </w:pPr>
      <w:proofErr w:type="spellStart"/>
      <w:ins w:id="118" w:author="David Stampfli" w:date="2020-04-24T12:23:00Z">
        <w:r w:rsidRPr="00795CAB">
          <w:rPr>
            <w:b/>
            <w:bCs/>
            <w:rPrChange w:id="119" w:author="David Stampfli" w:date="2020-04-24T12:34:00Z">
              <w:rPr/>
            </w:rPrChange>
          </w:rPr>
          <w:t>kubectl</w:t>
        </w:r>
        <w:proofErr w:type="spellEnd"/>
        <w:r w:rsidRPr="00795CAB">
          <w:rPr>
            <w:b/>
            <w:bCs/>
            <w:rPrChange w:id="120" w:author="David Stampfli" w:date="2020-04-24T12:34:00Z">
              <w:rPr/>
            </w:rPrChange>
          </w:rPr>
          <w:t xml:space="preserve"> edit deployment content-web</w:t>
        </w:r>
      </w:ins>
    </w:p>
    <w:p w14:paraId="01007C84" w14:textId="77777777" w:rsidR="00795CAB" w:rsidRDefault="00795CAB" w:rsidP="00795CAB">
      <w:pPr>
        <w:pStyle w:val="ListParagraph"/>
        <w:numPr>
          <w:ilvl w:val="0"/>
          <w:numId w:val="5"/>
        </w:numPr>
        <w:rPr>
          <w:ins w:id="121" w:author="David Stampfli" w:date="2020-04-24T12:34:00Z"/>
        </w:rPr>
      </w:pPr>
      <w:ins w:id="122" w:author="David Stampfli" w:date="2020-04-24T12:34:00Z">
        <w:r>
          <w:t>They  can watch cluster events by using the following command:</w:t>
        </w:r>
      </w:ins>
    </w:p>
    <w:p w14:paraId="60B0FDAB" w14:textId="28C727CF" w:rsidR="00795CAB" w:rsidRDefault="00795CAB">
      <w:pPr>
        <w:pStyle w:val="ListParagraph"/>
        <w:numPr>
          <w:ilvl w:val="1"/>
          <w:numId w:val="5"/>
        </w:numPr>
        <w:rPr>
          <w:ins w:id="123" w:author="David Stampfli" w:date="2020-04-24T12:34:00Z"/>
        </w:rPr>
        <w:pPrChange w:id="124" w:author="David Stampfli" w:date="2020-04-24T12:34:00Z">
          <w:pPr>
            <w:pStyle w:val="ListParagraph"/>
            <w:numPr>
              <w:numId w:val="5"/>
            </w:numPr>
            <w:ind w:hanging="360"/>
          </w:pPr>
        </w:pPrChange>
      </w:pPr>
      <w:proofErr w:type="spellStart"/>
      <w:ins w:id="125" w:author="David Stampfli" w:date="2020-04-24T12:34:00Z">
        <w:r w:rsidRPr="00B86BE3">
          <w:rPr>
            <w:b/>
            <w:bCs/>
          </w:rPr>
          <w:t>kubectl</w:t>
        </w:r>
        <w:proofErr w:type="spellEnd"/>
        <w:r w:rsidRPr="00B86BE3">
          <w:rPr>
            <w:b/>
            <w:bCs/>
          </w:rPr>
          <w:t xml:space="preserve"> get events --sort-by='{.</w:t>
        </w:r>
        <w:proofErr w:type="spellStart"/>
        <w:r w:rsidRPr="00B86BE3">
          <w:rPr>
            <w:b/>
            <w:bCs/>
          </w:rPr>
          <w:t>lastTimestamp</w:t>
        </w:r>
        <w:proofErr w:type="spellEnd"/>
        <w:r w:rsidRPr="00B86BE3">
          <w:rPr>
            <w:b/>
            <w:bCs/>
          </w:rPr>
          <w:t>}' –watch</w:t>
        </w:r>
      </w:ins>
    </w:p>
    <w:p w14:paraId="0E82AB7F" w14:textId="6211D1F8" w:rsidR="00420915" w:rsidRDefault="009C48E8" w:rsidP="00420915">
      <w:pPr>
        <w:pStyle w:val="ListParagraph"/>
        <w:numPr>
          <w:ilvl w:val="0"/>
          <w:numId w:val="5"/>
        </w:numPr>
        <w:rPr>
          <w:ins w:id="126" w:author="David Stampfli" w:date="2020-04-24T12:32:00Z"/>
        </w:r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19DBCBBB" w14:textId="2F4B1623" w:rsidR="003B3155" w:rsidDel="00F169BC" w:rsidRDefault="003B3155">
      <w:pPr>
        <w:pStyle w:val="ListParagraph"/>
        <w:numPr>
          <w:ilvl w:val="0"/>
          <w:numId w:val="5"/>
        </w:numPr>
        <w:ind w:left="0" w:firstLine="360"/>
        <w:rPr>
          <w:del w:id="127" w:author="David Stampfli" w:date="2020-04-24T12:25:00Z"/>
        </w:rPr>
        <w:pPrChange w:id="128" w:author="David Stampfli" w:date="2020-04-24T12:34:00Z">
          <w:pPr>
            <w:pStyle w:val="ListParagraph"/>
          </w:pPr>
        </w:pPrChange>
      </w:pPr>
    </w:p>
    <w:p w14:paraId="378D5C9C" w14:textId="0D2EC6F8" w:rsidR="00690DA9" w:rsidRDefault="00690DA9">
      <w:pPr>
        <w:pStyle w:val="ListParagraph"/>
        <w:numPr>
          <w:ilvl w:val="0"/>
          <w:numId w:val="5"/>
        </w:numPr>
      </w:pPr>
      <w:r>
        <w:t xml:space="preserve">The </w:t>
      </w:r>
      <w:r w:rsidR="004E07A6">
        <w:t>three</w:t>
      </w:r>
      <w:r>
        <w:t xml:space="preserve"> fixes</w:t>
      </w:r>
      <w:ins w:id="129" w:author="David Stampfli" w:date="2020-04-24T12:29:00Z">
        <w:r w:rsidR="00DA7BAF">
          <w:t xml:space="preserve"> to address r</w:t>
        </w:r>
      </w:ins>
      <w:ins w:id="130" w:author="David Stampfli" w:date="2020-04-24T12:30:00Z">
        <w:r w:rsidR="00DA7BAF">
          <w:t xml:space="preserve">esource constraints </w:t>
        </w:r>
      </w:ins>
      <w:del w:id="131" w:author="David Stampfli" w:date="2020-04-24T12:30:00Z">
        <w:r w:rsidDel="00DA7BAF">
          <w:delText xml:space="preserve"> </w:delText>
        </w:r>
      </w:del>
      <w:r>
        <w:t>are:</w:t>
      </w:r>
    </w:p>
    <w:p w14:paraId="73E9EFCC" w14:textId="32768A27" w:rsidR="00690DA9" w:rsidRDefault="00690DA9" w:rsidP="00690DA9">
      <w:pPr>
        <w:pStyle w:val="ListParagraph"/>
        <w:numPr>
          <w:ilvl w:val="1"/>
          <w:numId w:val="5"/>
        </w:numPr>
      </w:pPr>
      <w:r>
        <w:lastRenderedPageBreak/>
        <w:t xml:space="preserve">Use the </w:t>
      </w:r>
      <w:r w:rsidR="00546596">
        <w:t xml:space="preserve">Azure </w:t>
      </w:r>
      <w:r>
        <w:t>portal</w:t>
      </w:r>
      <w:r w:rsidR="006F16D1">
        <w:t xml:space="preserve"> or CLI</w:t>
      </w:r>
      <w:r>
        <w:t xml:space="preserve"> </w:t>
      </w:r>
      <w:r w:rsidR="00546596">
        <w:t>to add more nodes to the AKS cluster.</w:t>
      </w:r>
    </w:p>
    <w:p w14:paraId="32F9D69D" w14:textId="0306DCA6" w:rsidR="006F16D1" w:rsidRDefault="006F16D1" w:rsidP="00690DA9">
      <w:pPr>
        <w:pStyle w:val="ListParagraph"/>
        <w:numPr>
          <w:ilvl w:val="1"/>
          <w:numId w:val="5"/>
        </w:numPr>
      </w:pPr>
      <w:r>
        <w:t>Use the cluster</w:t>
      </w:r>
      <w:ins w:id="132" w:author="David Stampfli" w:date="2020-04-24T12:30:00Z">
        <w:r w:rsidR="00DA7BAF">
          <w:t xml:space="preserve"> </w:t>
        </w:r>
      </w:ins>
      <w:del w:id="133" w:author="David Stampfli" w:date="2020-04-24T12:30:00Z">
        <w:r w:rsidDel="00DA7BAF">
          <w:delText>-</w:delText>
        </w:r>
      </w:del>
      <w:proofErr w:type="spellStart"/>
      <w:r>
        <w:t>autoscaler</w:t>
      </w:r>
      <w:proofErr w:type="spellEnd"/>
      <w:r>
        <w:t xml:space="preserve"> to automatically </w:t>
      </w:r>
      <w:ins w:id="134" w:author="David Stampfli" w:date="2020-04-24T12:30:00Z">
        <w:r w:rsidR="00DA7BAF">
          <w:t>add more nodes to the cluster as</w:t>
        </w:r>
      </w:ins>
      <w:del w:id="135" w:author="David Stampfli" w:date="2020-04-24T12:30:00Z">
        <w:r w:rsidDel="00DA7BAF">
          <w:delText xml:space="preserve">figure out </w:delText>
        </w:r>
        <w:r w:rsidR="00BF057D" w:rsidDel="00DA7BAF">
          <w:delText xml:space="preserve">that </w:delText>
        </w:r>
        <w:r w:rsidDel="00DA7BAF">
          <w:delText>more</w:delText>
        </w:r>
      </w:del>
      <w:r>
        <w:t xml:space="preserve"> resources are needed.</w:t>
      </w:r>
    </w:p>
    <w:p w14:paraId="487D0B60" w14:textId="0A053A75" w:rsidR="00546596" w:rsidRDefault="00546596" w:rsidP="00690DA9">
      <w:pPr>
        <w:pStyle w:val="ListParagraph"/>
        <w:numPr>
          <w:ilvl w:val="1"/>
          <w:numId w:val="5"/>
        </w:numPr>
      </w:pPr>
      <w:r>
        <w:t>Change the deployment and reduce the needed CPU number from “</w:t>
      </w:r>
      <w:r w:rsidR="00AC7B0C">
        <w:t>0.5</w:t>
      </w:r>
      <w:r>
        <w:t>” to “0.125”</w:t>
      </w:r>
      <w:r w:rsidR="0069234B">
        <w:t xml:space="preserve"> (</w:t>
      </w:r>
      <w:r w:rsidR="00AC7B0C">
        <w:t>5</w:t>
      </w:r>
      <w:r w:rsidR="0069234B">
        <w:t>00m to 125m).</w:t>
      </w:r>
    </w:p>
    <w:p w14:paraId="05A05913" w14:textId="3D2BE252" w:rsidR="00E23D33" w:rsidRDefault="00E23D33" w:rsidP="00E23D33">
      <w:pPr>
        <w:pStyle w:val="ListParagraph"/>
        <w:numPr>
          <w:ilvl w:val="2"/>
          <w:numId w:val="5"/>
        </w:numPr>
      </w:pPr>
      <w:r>
        <w:t>This is the preferred solution</w:t>
      </w:r>
      <w:r w:rsidR="00BF057D">
        <w:t xml:space="preserve"> </w:t>
      </w:r>
      <w:proofErr w:type="gramStart"/>
      <w:r w:rsidR="00BF057D">
        <w:t>as long as</w:t>
      </w:r>
      <w:proofErr w:type="gramEnd"/>
      <w:r w:rsidR="00BF057D">
        <w:t xml:space="preserve"> the application remains responsive!</w:t>
      </w:r>
    </w:p>
    <w:p w14:paraId="152A23ED" w14:textId="3C8A349C" w:rsidR="00FA5ADB" w:rsidRDefault="00FA5ADB" w:rsidP="00FA5ADB">
      <w:pPr>
        <w:pStyle w:val="ListParagraph"/>
        <w:numPr>
          <w:ilvl w:val="0"/>
          <w:numId w:val="5"/>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t>
      </w:r>
      <w:r w:rsidR="00C04F0B" w:rsidRPr="00F72A66">
        <w:rPr>
          <w:b/>
        </w:rPr>
        <w:t>will not fail</w:t>
      </w:r>
      <w:r w:rsidR="00C04F0B">
        <w:t>.</w:t>
      </w:r>
    </w:p>
    <w:p w14:paraId="1874F79E" w14:textId="6A602B90" w:rsidR="00913712" w:rsidRDefault="00C04F0B" w:rsidP="00662C8A">
      <w:pPr>
        <w:pStyle w:val="ListParagraph"/>
        <w:numPr>
          <w:ilvl w:val="1"/>
          <w:numId w:val="5"/>
        </w:numPr>
        <w:spacing w:after="0"/>
      </w:pPr>
      <w:r>
        <w:t>If</w:t>
      </w:r>
      <w:r w:rsidR="00872A21">
        <w:t xml:space="preserve"> a team doesn’t get a failure, just have them double the number of Web and API app instances</w:t>
      </w:r>
      <w:ins w:id="136" w:author="David Stampfli" w:date="2020-04-24T12:31:00Z">
        <w:r w:rsidR="00FA112C">
          <w:t xml:space="preserve">.  </w:t>
        </w:r>
      </w:ins>
      <w:del w:id="137" w:author="David Stampfli" w:date="2020-04-24T12:31:00Z">
        <w:r w:rsidR="00872A21" w:rsidDel="00FA112C">
          <w:delText>.</w:delText>
        </w:r>
      </w:del>
    </w:p>
    <w:p w14:paraId="64B34BE1" w14:textId="111B5E83" w:rsidR="00C56DD4" w:rsidRDefault="00C56DD4" w:rsidP="36D00D43">
      <w:pPr>
        <w:pStyle w:val="Heading1"/>
        <w:spacing w:before="0"/>
      </w:pPr>
      <w:r>
        <w:br w:type="page"/>
      </w:r>
      <w:r w:rsidR="36D00D43">
        <w:lastRenderedPageBreak/>
        <w:t>Challenge Set 6: Deploy MongoDB to AKS</w:t>
      </w:r>
    </w:p>
    <w:p w14:paraId="2FCECA4C" w14:textId="77777777" w:rsidR="00C56DD4" w:rsidRDefault="2FE3C395" w:rsidP="2FE3C395">
      <w:pPr>
        <w:pStyle w:val="Heading2"/>
      </w:pPr>
      <w:r>
        <w:t>Lecture:</w:t>
      </w:r>
    </w:p>
    <w:p w14:paraId="628C1E53" w14:textId="4D15F0FC" w:rsidR="00C56DD4" w:rsidRDefault="2FE3C395" w:rsidP="2FE3C395">
      <w:pPr>
        <w:pStyle w:val="ListParagraph"/>
        <w:numPr>
          <w:ilvl w:val="0"/>
          <w:numId w:val="4"/>
        </w:numPr>
        <w:spacing w:after="0"/>
      </w:pPr>
      <w:r>
        <w:t>Explain that MongoDB is needed for V2 of the app</w:t>
      </w:r>
    </w:p>
    <w:p w14:paraId="50B867AA" w14:textId="25EFF350" w:rsidR="00C56DD4" w:rsidRDefault="2FE3C395" w:rsidP="2FE3C395">
      <w:pPr>
        <w:pStyle w:val="ListParagraph"/>
        <w:numPr>
          <w:ilvl w:val="0"/>
          <w:numId w:val="4"/>
        </w:numPr>
        <w:spacing w:after="0"/>
      </w:pPr>
      <w:r>
        <w:t xml:space="preserve">We’re going to deploy it quickly to set us up for </w:t>
      </w:r>
      <w:r w:rsidR="008F1AD1">
        <w:t xml:space="preserve">the </w:t>
      </w:r>
      <w:r>
        <w:t>app update and storage challenges</w:t>
      </w:r>
    </w:p>
    <w:p w14:paraId="6396F02A" w14:textId="77777777" w:rsidR="00C56DD4" w:rsidRDefault="00C56DD4" w:rsidP="2FE3C395">
      <w:pPr>
        <w:pStyle w:val="ListParagraph"/>
        <w:spacing w:after="0"/>
      </w:pPr>
    </w:p>
    <w:p w14:paraId="66E8CA3B" w14:textId="73557308" w:rsidR="00C56DD4" w:rsidRDefault="2FE3C395" w:rsidP="00675843">
      <w:pPr>
        <w:pStyle w:val="Heading2"/>
        <w:rPr>
          <w:b/>
          <w:bCs/>
        </w:rPr>
      </w:pPr>
      <w:r>
        <w:t>Challenges:</w:t>
      </w:r>
    </w:p>
    <w:p w14:paraId="00D3701A" w14:textId="445BCCEB" w:rsidR="2FE3C395" w:rsidRDefault="2FE3C395" w:rsidP="2FE3C395">
      <w:pPr>
        <w:pStyle w:val="ListParagraph"/>
        <w:numPr>
          <w:ilvl w:val="0"/>
          <w:numId w:val="1"/>
        </w:numPr>
      </w:pPr>
      <w:r>
        <w:t xml:space="preserve">Deploy a MongoDB container in a pod for </w:t>
      </w:r>
      <w:r w:rsidR="003B031B">
        <w:t>v</w:t>
      </w:r>
      <w:r>
        <w:t xml:space="preserve">2 of the </w:t>
      </w:r>
      <w:proofErr w:type="spellStart"/>
      <w:r>
        <w:t>FabMedical</w:t>
      </w:r>
      <w:proofErr w:type="spellEnd"/>
      <w:r>
        <w:t xml:space="preserve"> app</w:t>
      </w:r>
    </w:p>
    <w:p w14:paraId="7ABBA212" w14:textId="661F9394" w:rsidR="00675843" w:rsidRDefault="2FE3C395" w:rsidP="00675843">
      <w:pPr>
        <w:pStyle w:val="ListParagraph"/>
        <w:numPr>
          <w:ilvl w:val="0"/>
          <w:numId w:val="1"/>
        </w:numPr>
      </w:pPr>
      <w:r w:rsidRPr="2FE3C395">
        <w:rPr>
          <w:b/>
          <w:bCs/>
        </w:rPr>
        <w:t>Hint:</w:t>
      </w:r>
      <w:r>
        <w:t xml:space="preserve"> Check out the Docker</w:t>
      </w:r>
      <w:r w:rsidR="008F1AD1">
        <w:t xml:space="preserve"> </w:t>
      </w:r>
      <w:r>
        <w:t xml:space="preserve">Hub container registry and see what you can find. </w:t>
      </w:r>
    </w:p>
    <w:p w14:paraId="646D8861" w14:textId="4E5CC4B5" w:rsidR="00317C43" w:rsidRPr="00317C43" w:rsidRDefault="00317C43" w:rsidP="00675843">
      <w:pPr>
        <w:pStyle w:val="ListParagraph"/>
        <w:numPr>
          <w:ilvl w:val="0"/>
          <w:numId w:val="1"/>
        </w:numPr>
      </w:pPr>
      <w:r>
        <w:rPr>
          <w:bCs/>
        </w:rPr>
        <w:t>Confirm it is running with:</w:t>
      </w:r>
    </w:p>
    <w:p w14:paraId="68CD4FBB" w14:textId="0E00C39B" w:rsidR="00317C43" w:rsidRPr="00317C43" w:rsidRDefault="00317C43" w:rsidP="00317C43">
      <w:pPr>
        <w:pStyle w:val="ListParagraph"/>
        <w:numPr>
          <w:ilvl w:val="1"/>
          <w:numId w:val="1"/>
        </w:numPr>
        <w:rPr>
          <w:b/>
        </w:rPr>
      </w:pPr>
      <w:proofErr w:type="spellStart"/>
      <w:r w:rsidRPr="00317C43">
        <w:rPr>
          <w:b/>
        </w:rPr>
        <w:t>kubectl</w:t>
      </w:r>
      <w:proofErr w:type="spellEnd"/>
      <w:r w:rsidRPr="00317C43">
        <w:rPr>
          <w:b/>
        </w:rPr>
        <w:t xml:space="preserve"> exec -it </w:t>
      </w:r>
      <w:r w:rsidR="00246E47">
        <w:rPr>
          <w:b/>
        </w:rPr>
        <w:t>&lt;</w:t>
      </w:r>
      <w:r w:rsidRPr="00317C43">
        <w:rPr>
          <w:b/>
        </w:rPr>
        <w:t>mongo</w:t>
      </w:r>
      <w:r w:rsidR="00246E47">
        <w:rPr>
          <w:b/>
        </w:rPr>
        <w:t xml:space="preserve"> pod name&gt;</w:t>
      </w:r>
      <w:r w:rsidRPr="00317C43">
        <w:rPr>
          <w:b/>
        </w:rPr>
        <w:t xml:space="preserve"> -- mongo "--version"</w:t>
      </w:r>
    </w:p>
    <w:p w14:paraId="169EA986" w14:textId="77777777" w:rsidR="00675843" w:rsidRDefault="00675843">
      <w:pPr>
        <w:pStyle w:val="Heading2"/>
        <w:spacing w:line="240" w:lineRule="auto"/>
      </w:pPr>
    </w:p>
    <w:p w14:paraId="23D4FAC1" w14:textId="063411E1" w:rsidR="2FE3C395" w:rsidRDefault="2FE3C395" w:rsidP="2FE3C395">
      <w:pPr>
        <w:pStyle w:val="Heading2"/>
      </w:pPr>
      <w:r>
        <w:t>Proctor Notes &amp; Guidelines</w:t>
      </w:r>
    </w:p>
    <w:p w14:paraId="6C44B1C9" w14:textId="77777777" w:rsidR="00FD0EE9" w:rsidRDefault="006C40CC" w:rsidP="2FE3C395">
      <w:pPr>
        <w:pStyle w:val="ListParagraph"/>
        <w:numPr>
          <w:ilvl w:val="0"/>
          <w:numId w:val="9"/>
        </w:numPr>
      </w:pPr>
      <w:r>
        <w:t xml:space="preserve">The </w:t>
      </w:r>
      <w:r w:rsidR="00175BD2">
        <w:t>original mongo container maintained by the mongo project is at:</w:t>
      </w:r>
    </w:p>
    <w:p w14:paraId="353E1813" w14:textId="0A97395B" w:rsidR="006C40CC" w:rsidRDefault="009C0F6E" w:rsidP="00FD0EE9">
      <w:pPr>
        <w:pStyle w:val="ListParagraph"/>
        <w:numPr>
          <w:ilvl w:val="1"/>
          <w:numId w:val="9"/>
        </w:numPr>
      </w:pPr>
      <w:hyperlink r:id="rId25" w:history="1">
        <w:r w:rsidR="000B0F85" w:rsidRPr="0017372C">
          <w:rPr>
            <w:rStyle w:val="Hyperlink"/>
          </w:rPr>
          <w:t>https://hub.docker.com/_/mongo/</w:t>
        </w:r>
      </w:hyperlink>
    </w:p>
    <w:p w14:paraId="7C8EDDA6" w14:textId="2346FEC8" w:rsidR="00175BD2" w:rsidRDefault="00175BD2" w:rsidP="2FE3C395">
      <w:pPr>
        <w:pStyle w:val="ListParagraph"/>
        <w:numPr>
          <w:ilvl w:val="0"/>
          <w:numId w:val="9"/>
        </w:numPr>
      </w:pPr>
      <w:proofErr w:type="spellStart"/>
      <w:r>
        <w:t>Bitnami</w:t>
      </w:r>
      <w:proofErr w:type="spellEnd"/>
      <w:r>
        <w:t xml:space="preserve"> also provides a </w:t>
      </w:r>
      <w:r w:rsidR="000B0F85">
        <w:t xml:space="preserve">mongo </w:t>
      </w:r>
      <w:r>
        <w:t>container that can be found here:</w:t>
      </w:r>
    </w:p>
    <w:p w14:paraId="4A23A089" w14:textId="6EB1237E" w:rsidR="00175BD2" w:rsidRPr="006C40CC" w:rsidRDefault="0002787E" w:rsidP="00175BD2">
      <w:pPr>
        <w:pStyle w:val="ListParagraph"/>
        <w:numPr>
          <w:ilvl w:val="1"/>
          <w:numId w:val="9"/>
        </w:numPr>
      </w:pPr>
      <w:r>
        <w:fldChar w:fldCharType="begin"/>
      </w:r>
      <w:ins w:id="138" w:author="Peter Laudati" w:date="2020-05-10T21:26:00Z">
        <w:r>
          <w:instrText>HYPERLINK "C:\\Users\\peterlau\\Downloads\\o</w:instrText>
        </w:r>
        <w:r>
          <w:tab/>
          <w:instrText>https:\\hub.docker.com\\r\\bitnami\\mongodb"</w:instrText>
        </w:r>
      </w:ins>
      <w:del w:id="139" w:author="Peter Laudati" w:date="2020-05-10T21:26:00Z">
        <w:r w:rsidDel="0002787E">
          <w:delInstrText xml:space="preserve"> HYPERLINK "o%09https:/hub.docker.com/r/bitnami/mongodb" </w:delInstrText>
        </w:r>
      </w:del>
      <w:r>
        <w:fldChar w:fldCharType="separate"/>
      </w:r>
      <w:r w:rsidR="00FD0EE9" w:rsidRPr="00FD0EE9">
        <w:rPr>
          <w:rStyle w:val="Hyperlink"/>
        </w:rPr>
        <w:t>https://hub.docker.com/r/bitnami/mongodb/</w:t>
      </w:r>
      <w:r>
        <w:rPr>
          <w:rStyle w:val="Hyperlink"/>
        </w:rPr>
        <w:fldChar w:fldCharType="end"/>
      </w:r>
    </w:p>
    <w:p w14:paraId="6AAF8054" w14:textId="5BD85AFC" w:rsidR="2FE3C395" w:rsidRDefault="2FE3C395" w:rsidP="2FE3C395"/>
    <w:p w14:paraId="00CE707F" w14:textId="77777777" w:rsidR="003B031B" w:rsidRDefault="003B031B">
      <w:pPr>
        <w:rPr>
          <w:rFonts w:asciiTheme="majorHAnsi" w:eastAsiaTheme="majorEastAsia" w:hAnsiTheme="majorHAnsi" w:cstheme="majorBidi"/>
          <w:color w:val="2F5496" w:themeColor="accent1" w:themeShade="BF"/>
          <w:sz w:val="32"/>
          <w:szCs w:val="32"/>
        </w:rPr>
      </w:pPr>
      <w:r>
        <w:br w:type="page"/>
      </w:r>
    </w:p>
    <w:p w14:paraId="2189BBE8" w14:textId="55CBA6E5" w:rsidR="00913712" w:rsidRDefault="36D00D43" w:rsidP="00913712">
      <w:pPr>
        <w:pStyle w:val="Heading1"/>
        <w:spacing w:before="0"/>
      </w:pPr>
      <w:r>
        <w:lastRenderedPageBreak/>
        <w:t>Challenge Set 7: Updates and Rollbacks</w:t>
      </w:r>
    </w:p>
    <w:p w14:paraId="67DA91A3" w14:textId="77777777" w:rsidR="00001096" w:rsidRDefault="00001096" w:rsidP="00001096">
      <w:pPr>
        <w:pStyle w:val="Heading2"/>
      </w:pPr>
      <w:r>
        <w:t>Lecture:</w:t>
      </w:r>
    </w:p>
    <w:p w14:paraId="2A32A264" w14:textId="77777777" w:rsidR="00E93737" w:rsidRDefault="2FE3C395" w:rsidP="00001096">
      <w:pPr>
        <w:pStyle w:val="ListParagraph"/>
        <w:numPr>
          <w:ilvl w:val="0"/>
          <w:numId w:val="4"/>
        </w:numPr>
      </w:pPr>
      <w:r>
        <w:t>Review deployments</w:t>
      </w:r>
    </w:p>
    <w:p w14:paraId="04BA35F9" w14:textId="334EF83E" w:rsidR="007D0619" w:rsidRDefault="2FE3C395" w:rsidP="00001096">
      <w:pPr>
        <w:pStyle w:val="ListParagraph"/>
        <w:numPr>
          <w:ilvl w:val="0"/>
          <w:numId w:val="4"/>
        </w:numPr>
      </w:pPr>
      <w:r>
        <w:t>Explain Kubernetes rolling updates mechanism as well as deployment rollbacks.</w:t>
      </w:r>
    </w:p>
    <w:p w14:paraId="4711FB66" w14:textId="7BBA7363" w:rsidR="00001096" w:rsidRDefault="2FE3C395" w:rsidP="00001096">
      <w:pPr>
        <w:pStyle w:val="ListParagraph"/>
        <w:numPr>
          <w:ilvl w:val="0"/>
          <w:numId w:val="4"/>
        </w:numPr>
      </w:pPr>
      <w:r>
        <w:t>Mention Blue/Green deployments (</w:t>
      </w:r>
      <w:proofErr w:type="gramStart"/>
      <w:r>
        <w:t>similar to</w:t>
      </w:r>
      <w:proofErr w:type="gramEnd"/>
      <w:r>
        <w:t xml:space="preserve">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2FE3C395" w:rsidP="00001096">
      <w:pPr>
        <w:pStyle w:val="Heading2"/>
      </w:pPr>
      <w:r>
        <w:t>Challenges:</w:t>
      </w:r>
    </w:p>
    <w:p w14:paraId="4180A270" w14:textId="093F37F3" w:rsidR="00001096" w:rsidRDefault="00533DA8" w:rsidP="00001096">
      <w:pPr>
        <w:pStyle w:val="ListParagraph"/>
        <w:numPr>
          <w:ilvl w:val="0"/>
          <w:numId w:val="5"/>
        </w:numPr>
        <w:spacing w:after="0"/>
      </w:pPr>
      <w:r>
        <w:t xml:space="preserve">We have staged an updated version of the </w:t>
      </w:r>
      <w:r w:rsidR="00141D71">
        <w:t>app</w:t>
      </w:r>
      <w:r w:rsidR="00670DA6">
        <w:t xml:space="preserve"> </w:t>
      </w:r>
      <w:r w:rsidR="00863755">
        <w:t>on Docker Hub with id</w:t>
      </w:r>
      <w:r w:rsidR="00C753DB">
        <w:t xml:space="preserve"> and version</w:t>
      </w:r>
      <w:r w:rsidR="00863755">
        <w:t>:</w:t>
      </w:r>
    </w:p>
    <w:p w14:paraId="6C88D961" w14:textId="7DA347FD" w:rsidR="00863755" w:rsidRPr="006C68B0" w:rsidRDefault="005A1F31" w:rsidP="00863755">
      <w:pPr>
        <w:pStyle w:val="ListParagraph"/>
        <w:numPr>
          <w:ilvl w:val="1"/>
          <w:numId w:val="5"/>
        </w:numPr>
        <w:spacing w:after="0"/>
        <w:rPr>
          <w:b/>
        </w:rPr>
      </w:pPr>
      <w:proofErr w:type="spellStart"/>
      <w:r>
        <w:rPr>
          <w:b/>
        </w:rPr>
        <w:t>whatthehackmsft</w:t>
      </w:r>
      <w:proofErr w:type="spellEnd"/>
      <w:r w:rsidR="00A87C2A" w:rsidRPr="006C68B0">
        <w:rPr>
          <w:b/>
        </w:rPr>
        <w:t>/content-web:v2</w:t>
      </w:r>
    </w:p>
    <w:p w14:paraId="39B757EC" w14:textId="77B6A02A" w:rsidR="003E1CD2" w:rsidRPr="003E1CD2" w:rsidRDefault="005A1F31" w:rsidP="006E45C0">
      <w:pPr>
        <w:pStyle w:val="ListParagraph"/>
        <w:numPr>
          <w:ilvl w:val="1"/>
          <w:numId w:val="5"/>
        </w:numPr>
        <w:spacing w:after="0"/>
        <w:rPr>
          <w:b/>
        </w:rPr>
      </w:pPr>
      <w:proofErr w:type="spellStart"/>
      <w:r>
        <w:rPr>
          <w:b/>
        </w:rPr>
        <w:t>whatthehackmsft</w:t>
      </w:r>
      <w:proofErr w:type="spellEnd"/>
      <w:r w:rsidR="003E1CD2" w:rsidRPr="003E1CD2">
        <w:rPr>
          <w:b/>
        </w:rPr>
        <w:t>/content-</w:t>
      </w:r>
      <w:r w:rsidR="001924AA">
        <w:rPr>
          <w:b/>
        </w:rPr>
        <w:t>api</w:t>
      </w:r>
      <w:r w:rsidR="003E1CD2" w:rsidRPr="003E1CD2">
        <w:rPr>
          <w:b/>
        </w:rPr>
        <w:t>:v2</w:t>
      </w:r>
    </w:p>
    <w:p w14:paraId="5EA97CFB" w14:textId="762EA131" w:rsidR="00F8398F" w:rsidRPr="00F8398F" w:rsidRDefault="00F8398F" w:rsidP="00F8398F">
      <w:pPr>
        <w:pStyle w:val="ListParagraph"/>
        <w:numPr>
          <w:ilvl w:val="0"/>
          <w:numId w:val="5"/>
        </w:numPr>
        <w:spacing w:after="0"/>
        <w:rPr>
          <w:b/>
        </w:rPr>
      </w:pPr>
      <w:r>
        <w:t>For version two, you will also need an initializer container available on Docker Hub at:</w:t>
      </w:r>
    </w:p>
    <w:p w14:paraId="75EAD24D" w14:textId="19A8599C" w:rsidR="00F8398F" w:rsidRPr="006C68B0" w:rsidRDefault="005A1F31" w:rsidP="00F8398F">
      <w:pPr>
        <w:pStyle w:val="ListParagraph"/>
        <w:numPr>
          <w:ilvl w:val="1"/>
          <w:numId w:val="5"/>
        </w:numPr>
        <w:spacing w:after="0"/>
        <w:rPr>
          <w:b/>
        </w:rPr>
      </w:pPr>
      <w:proofErr w:type="spellStart"/>
      <w:r>
        <w:rPr>
          <w:b/>
        </w:rPr>
        <w:t>whatthehackmsft</w:t>
      </w:r>
      <w:proofErr w:type="spellEnd"/>
      <w:r w:rsidR="00C07A17">
        <w:rPr>
          <w:b/>
        </w:rPr>
        <w:t>/content-</w:t>
      </w:r>
      <w:proofErr w:type="spellStart"/>
      <w:r w:rsidR="00C07A17">
        <w:rPr>
          <w:b/>
        </w:rPr>
        <w:t>init</w:t>
      </w:r>
      <w:proofErr w:type="spellEnd"/>
    </w:p>
    <w:p w14:paraId="6090B9B7" w14:textId="23E0E218" w:rsidR="00DE0163" w:rsidRPr="00E804CF" w:rsidRDefault="00991B0F" w:rsidP="00112183">
      <w:pPr>
        <w:pStyle w:val="ListParagraph"/>
        <w:numPr>
          <w:ilvl w:val="1"/>
          <w:numId w:val="5"/>
        </w:numPr>
        <w:spacing w:after="0"/>
        <w:rPr>
          <w:b/>
        </w:rPr>
      </w:pPr>
      <w:r>
        <w:t>Use the content</w:t>
      </w:r>
      <w:r w:rsidR="00364E81">
        <w:t>-</w:t>
      </w:r>
      <w:proofErr w:type="spellStart"/>
      <w:r>
        <w:t>init</w:t>
      </w:r>
      <w:proofErr w:type="spellEnd"/>
      <w:r>
        <w:t xml:space="preserve"> “Job” </w:t>
      </w:r>
      <w:proofErr w:type="spellStart"/>
      <w:r>
        <w:t>yaml</w:t>
      </w:r>
      <w:proofErr w:type="spellEnd"/>
      <w:r w:rsidR="00CC1D2E">
        <w:t xml:space="preserve"> provided</w:t>
      </w:r>
      <w:r>
        <w:t xml:space="preserve"> to run the initialization of MongoDB for our new version of the app.</w:t>
      </w:r>
    </w:p>
    <w:p w14:paraId="095FFE3D" w14:textId="3505412B" w:rsidR="00863755" w:rsidRDefault="003529C6" w:rsidP="00863755">
      <w:pPr>
        <w:pStyle w:val="ListParagraph"/>
        <w:numPr>
          <w:ilvl w:val="0"/>
          <w:numId w:val="5"/>
        </w:numPr>
        <w:spacing w:after="0"/>
      </w:pPr>
      <w:r>
        <w:t xml:space="preserve">Perform a rolling update </w:t>
      </w:r>
      <w:r w:rsidR="00112183">
        <w:t xml:space="preserve">of </w:t>
      </w:r>
      <w:del w:id="140" w:author="Gino Filicetti" w:date="2020-05-19T18:42:00Z">
        <w:r w:rsidR="00112183" w:rsidDel="00456F20">
          <w:delText>the Web app</w:delText>
        </w:r>
      </w:del>
      <w:ins w:id="141" w:author="Gino Filicetti" w:date="2020-05-19T18:42:00Z">
        <w:r w:rsidR="00456F20">
          <w:t>content-</w:t>
        </w:r>
      </w:ins>
      <w:ins w:id="142" w:author="Gino Filicetti" w:date="2020-05-19T18:43:00Z">
        <w:r w:rsidR="00300D75">
          <w:t>web</w:t>
        </w:r>
      </w:ins>
      <w:r w:rsidR="00112183">
        <w:t xml:space="preserve"> </w:t>
      </w:r>
      <w:r>
        <w:t>on your cluster to th</w:t>
      </w:r>
      <w:r w:rsidR="00112183">
        <w:t xml:space="preserve">e new </w:t>
      </w:r>
      <w:r>
        <w:t>version</w:t>
      </w:r>
      <w:ins w:id="143" w:author="Gino Filicetti" w:date="2020-05-19T18:42:00Z">
        <w:r w:rsidR="00300D75">
          <w:t xml:space="preserve"> </w:t>
        </w:r>
      </w:ins>
      <w:del w:id="144" w:author="Gino Filicetti" w:date="2020-05-19T18:42:00Z">
        <w:r w:rsidR="00112183" w:rsidDel="00300D75">
          <w:delText xml:space="preserve"> two </w:delText>
        </w:r>
      </w:del>
      <w:r w:rsidR="00112183">
        <w:t>of content-web</w:t>
      </w:r>
    </w:p>
    <w:p w14:paraId="21CDD2E7" w14:textId="52D9C995" w:rsidR="003529C6" w:rsidRDefault="00C93E5A" w:rsidP="003529C6">
      <w:pPr>
        <w:pStyle w:val="ListParagraph"/>
        <w:numPr>
          <w:ilvl w:val="1"/>
          <w:numId w:val="5"/>
        </w:numPr>
        <w:spacing w:after="0"/>
      </w:pPr>
      <w:r>
        <w:t xml:space="preserve">You’ll be doing this from the command-line with a </w:t>
      </w:r>
      <w:proofErr w:type="spellStart"/>
      <w:r>
        <w:t>kubectl</w:t>
      </w:r>
      <w:proofErr w:type="spellEnd"/>
      <w:r>
        <w:t xml:space="preserve"> command</w:t>
      </w:r>
      <w:r w:rsidR="009578A6">
        <w:t xml:space="preserve"> (remember, Kubernetes docs are your friend!)</w:t>
      </w:r>
    </w:p>
    <w:p w14:paraId="62D43C86" w14:textId="0664E8C1" w:rsidR="001A2385" w:rsidRDefault="000B12C5" w:rsidP="00EB20BC">
      <w:pPr>
        <w:pStyle w:val="ListParagraph"/>
        <w:numPr>
          <w:ilvl w:val="1"/>
          <w:numId w:val="5"/>
        </w:numPr>
        <w:spacing w:after="0"/>
      </w:pPr>
      <w:r>
        <w:t xml:space="preserve">With </w:t>
      </w:r>
      <w:proofErr w:type="spellStart"/>
      <w:r>
        <w:t>kubectl</w:t>
      </w:r>
      <w:proofErr w:type="spellEnd"/>
      <w:r>
        <w:t xml:space="preserve"> and its watch feature you </w:t>
      </w:r>
      <w:r w:rsidR="00483D83">
        <w:t xml:space="preserve">should be able to see </w:t>
      </w:r>
      <w:r w:rsidR="00B67D6B">
        <w:t>new pods with the new version come</w:t>
      </w:r>
      <w:r w:rsidR="001A2385">
        <w:t xml:space="preserve"> online and the old </w:t>
      </w:r>
      <w:r w:rsidR="00483D83">
        <w:t xml:space="preserve">pods </w:t>
      </w:r>
      <w:r w:rsidR="001A2385">
        <w:t>terminate</w:t>
      </w:r>
      <w:r>
        <w:t>.</w:t>
      </w:r>
    </w:p>
    <w:p w14:paraId="4A3C8B19" w14:textId="087A3C48" w:rsidR="00644DA2" w:rsidRDefault="00483D83" w:rsidP="00112183">
      <w:pPr>
        <w:pStyle w:val="ListParagraph"/>
        <w:numPr>
          <w:ilvl w:val="1"/>
          <w:numId w:val="5"/>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r w:rsidR="00644DA2">
        <w:t xml:space="preserve"> </w:t>
      </w:r>
    </w:p>
    <w:p w14:paraId="7EE48A89" w14:textId="4802EFA2" w:rsidR="00001096" w:rsidRDefault="00F51E55" w:rsidP="00001096">
      <w:pPr>
        <w:pStyle w:val="ListParagraph"/>
        <w:numPr>
          <w:ilvl w:val="0"/>
          <w:numId w:val="5"/>
        </w:numPr>
        <w:spacing w:after="0"/>
      </w:pPr>
      <w:r>
        <w:t xml:space="preserve">Now </w:t>
      </w:r>
      <w:r w:rsidR="000B12C5">
        <w:t xml:space="preserve">we are going to </w:t>
      </w:r>
      <w:r>
        <w:t>roll back this update.</w:t>
      </w:r>
    </w:p>
    <w:p w14:paraId="707E3952" w14:textId="533AE9F0" w:rsidR="00F51E55" w:rsidRDefault="00F51E55" w:rsidP="00F51E55">
      <w:pPr>
        <w:pStyle w:val="ListParagraph"/>
        <w:numPr>
          <w:ilvl w:val="1"/>
          <w:numId w:val="5"/>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5"/>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5"/>
        </w:numPr>
        <w:spacing w:after="0"/>
      </w:pPr>
      <w:r>
        <w:t>Perform the update again, this time using</w:t>
      </w:r>
      <w:r w:rsidR="006C20D0">
        <w:t xml:space="preserve"> the blue/green deployment methodology.</w:t>
      </w:r>
    </w:p>
    <w:p w14:paraId="68D05A0B" w14:textId="71631932" w:rsidR="00456F20" w:rsidRDefault="00456F20" w:rsidP="006C20D0">
      <w:pPr>
        <w:pStyle w:val="ListParagraph"/>
        <w:numPr>
          <w:ilvl w:val="1"/>
          <w:numId w:val="5"/>
        </w:numPr>
        <w:spacing w:after="0"/>
        <w:rPr>
          <w:ins w:id="145" w:author="Gino Filicetti" w:date="2020-05-19T18:42:00Z"/>
        </w:rPr>
      </w:pPr>
      <w:proofErr w:type="gramStart"/>
      <w:ins w:id="146" w:author="Gino Filicetti" w:date="2020-05-19T18:42:00Z">
        <w:r>
          <w:t>This time,</w:t>
        </w:r>
        <w:proofErr w:type="gramEnd"/>
        <w:r>
          <w:t xml:space="preserve"> make sure you update BOTH content-web and content-</w:t>
        </w:r>
        <w:proofErr w:type="spellStart"/>
        <w:r>
          <w:t>api</w:t>
        </w:r>
        <w:proofErr w:type="spellEnd"/>
        <w:r>
          <w:t>.</w:t>
        </w:r>
      </w:ins>
    </w:p>
    <w:p w14:paraId="547ADB77" w14:textId="6AD7832E" w:rsidR="006C20D0" w:rsidRDefault="006C20D0" w:rsidP="006C20D0">
      <w:pPr>
        <w:pStyle w:val="ListParagraph"/>
        <w:numPr>
          <w:ilvl w:val="1"/>
          <w:numId w:val="5"/>
        </w:numPr>
        <w:spacing w:after="0"/>
      </w:pPr>
      <w:r>
        <w:t>You will need a separate deployment</w:t>
      </w:r>
      <w:r w:rsidR="005D2241">
        <w:t xml:space="preserve"> </w:t>
      </w:r>
      <w:r w:rsidR="00254750">
        <w:t xml:space="preserve">file using </w:t>
      </w:r>
      <w:r w:rsidR="005D2241">
        <w:t>different tags.</w:t>
      </w:r>
    </w:p>
    <w:p w14:paraId="0FFF5C2E" w14:textId="4E368CB0" w:rsidR="006C20D0" w:rsidRDefault="006C20D0" w:rsidP="006C20D0">
      <w:pPr>
        <w:pStyle w:val="ListParagraph"/>
        <w:numPr>
          <w:ilvl w:val="1"/>
          <w:numId w:val="5"/>
        </w:numPr>
        <w:spacing w:after="0"/>
        <w:rPr>
          <w:ins w:id="147" w:author="Gino Filicetti" w:date="2020-05-19T18:37:00Z"/>
        </w:rPr>
      </w:pPr>
      <w:r>
        <w:t>Cut</w:t>
      </w:r>
      <w:r w:rsidR="00425B4D">
        <w:t xml:space="preserve"> over is done by modifying the </w:t>
      </w:r>
      <w:r w:rsidR="00E80A3A">
        <w:t>app’s service</w:t>
      </w:r>
      <w:r w:rsidR="00254750">
        <w:t xml:space="preserve"> to point to this new deployment</w:t>
      </w:r>
      <w:r w:rsidR="00E80A3A">
        <w:t>.</w:t>
      </w:r>
    </w:p>
    <w:p w14:paraId="1DC02271" w14:textId="54408C83" w:rsidR="00334744" w:rsidRPr="00CF3C31" w:rsidRDefault="00334744" w:rsidP="00334744">
      <w:pPr>
        <w:pStyle w:val="ListParagraph"/>
        <w:numPr>
          <w:ilvl w:val="0"/>
          <w:numId w:val="5"/>
        </w:numPr>
        <w:spacing w:after="0"/>
        <w:rPr>
          <w:ins w:id="148" w:author="Gino Filicetti" w:date="2020-05-19T18:48:00Z"/>
        </w:rPr>
      </w:pPr>
      <w:ins w:id="149" w:author="Gino Filicetti" w:date="2020-05-19T18:37:00Z">
        <w:r w:rsidRPr="00452200">
          <w:rPr>
            <w:b/>
            <w:bCs/>
            <w:rPrChange w:id="150" w:author="Gino Filicetti" w:date="2020-05-19T18:43:00Z">
              <w:rPr/>
            </w:rPrChange>
          </w:rPr>
          <w:t>NOTE</w:t>
        </w:r>
        <w:r>
          <w:t xml:space="preserve">: </w:t>
        </w:r>
      </w:ins>
      <w:ins w:id="151" w:author="Gino Filicetti" w:date="2020-05-19T18:46:00Z">
        <w:r w:rsidR="00063D2E">
          <w:t>The new version of c</w:t>
        </w:r>
      </w:ins>
      <w:ins w:id="152" w:author="Gino Filicetti" w:date="2020-05-19T18:45:00Z">
        <w:r w:rsidR="004443D5">
          <w:t>ontent-</w:t>
        </w:r>
        <w:proofErr w:type="spellStart"/>
        <w:r w:rsidR="004443D5">
          <w:t>api</w:t>
        </w:r>
        <w:proofErr w:type="spellEnd"/>
        <w:r w:rsidR="004443D5">
          <w:t xml:space="preserve"> will need to know </w:t>
        </w:r>
      </w:ins>
      <w:ins w:id="153" w:author="Gino Filicetti" w:date="2020-05-19T18:46:00Z">
        <w:r w:rsidR="00063D2E">
          <w:t xml:space="preserve">how to reach the MongoDB server. You will </w:t>
        </w:r>
      </w:ins>
      <w:ins w:id="154" w:author="Gino Filicetti" w:date="2020-05-19T18:44:00Z">
        <w:r w:rsidR="009A4FB3">
          <w:rPr>
            <w:bCs/>
          </w:rPr>
          <w:t>n</w:t>
        </w:r>
      </w:ins>
      <w:ins w:id="155" w:author="Gino Filicetti" w:date="2020-05-19T18:37:00Z">
        <w:r w:rsidRPr="00334744">
          <w:rPr>
            <w:bCs/>
          </w:rPr>
          <w:t xml:space="preserve">eed to </w:t>
        </w:r>
      </w:ins>
      <w:ins w:id="156" w:author="Gino Filicetti" w:date="2020-05-19T18:46:00Z">
        <w:r w:rsidR="00E901D7">
          <w:rPr>
            <w:bCs/>
          </w:rPr>
          <w:t xml:space="preserve">pass it an </w:t>
        </w:r>
      </w:ins>
      <w:ins w:id="157" w:author="Gino Filicetti" w:date="2020-05-19T18:44:00Z">
        <w:r w:rsidR="009A4FB3">
          <w:rPr>
            <w:bCs/>
          </w:rPr>
          <w:t>environment variable</w:t>
        </w:r>
      </w:ins>
      <w:ins w:id="158" w:author="Gino Filicetti" w:date="2020-05-19T18:46:00Z">
        <w:r w:rsidR="00E901D7">
          <w:rPr>
            <w:bCs/>
          </w:rPr>
          <w:t xml:space="preserve"> named:</w:t>
        </w:r>
      </w:ins>
      <w:ins w:id="159" w:author="Gino Filicetti" w:date="2020-05-19T18:37:00Z">
        <w:r w:rsidRPr="00334744">
          <w:rPr>
            <w:bCs/>
          </w:rPr>
          <w:t xml:space="preserve"> </w:t>
        </w:r>
      </w:ins>
      <w:ins w:id="160" w:author="Gino Filicetti" w:date="2020-05-19T18:44:00Z">
        <w:r w:rsidR="009A4FB3" w:rsidRPr="008B6A4B">
          <w:rPr>
            <w:b/>
            <w:rPrChange w:id="161" w:author="Gino Filicetti" w:date="2020-05-19T18:45:00Z">
              <w:rPr>
                <w:bCs/>
              </w:rPr>
            </w:rPrChange>
          </w:rPr>
          <w:t>MONGODB_CONNECTION</w:t>
        </w:r>
      </w:ins>
      <w:ins w:id="162" w:author="Gino Filicetti" w:date="2020-05-19T18:48:00Z">
        <w:r w:rsidR="00CF3C31">
          <w:rPr>
            <w:bCs/>
          </w:rPr>
          <w:t xml:space="preserve"> set to its URL:</w:t>
        </w:r>
      </w:ins>
    </w:p>
    <w:p w14:paraId="4B5B61D8" w14:textId="27324789" w:rsidR="00CF3C31" w:rsidRDefault="00CF3C31" w:rsidP="00CF3C31">
      <w:pPr>
        <w:pStyle w:val="ListParagraph"/>
        <w:numPr>
          <w:ilvl w:val="1"/>
          <w:numId w:val="5"/>
        </w:numPr>
        <w:spacing w:after="0"/>
      </w:pPr>
      <w:ins w:id="163" w:author="Gino Filicetti" w:date="2020-05-19T18:48:00Z">
        <w:r w:rsidRPr="00CF3C31">
          <w:t>mongodb://mongodb:27017/contentdb</w:t>
        </w:r>
      </w:ins>
    </w:p>
    <w:p w14:paraId="479C26EB" w14:textId="0DE7AB6D" w:rsidR="000B2662" w:rsidRDefault="000B2662" w:rsidP="000B2662">
      <w:pPr>
        <w:spacing w:after="0"/>
      </w:pPr>
      <w:r>
        <w:br/>
      </w:r>
    </w:p>
    <w:p w14:paraId="415D2FD5" w14:textId="186E5C2C" w:rsidR="00A40BA9" w:rsidRDefault="00A40BA9" w:rsidP="00A40BA9">
      <w:pPr>
        <w:pStyle w:val="Heading2"/>
      </w:pPr>
      <w:r>
        <w:t>Proctor Notes &amp; Guidelines</w:t>
      </w:r>
    </w:p>
    <w:p w14:paraId="5CD2C9BE" w14:textId="5229B633" w:rsidR="00A40BA9" w:rsidRDefault="00CE53AB" w:rsidP="00A40BA9">
      <w:pPr>
        <w:pStyle w:val="ListParagraph"/>
        <w:numPr>
          <w:ilvl w:val="0"/>
          <w:numId w:val="9"/>
        </w:numPr>
      </w:pPr>
      <w:r>
        <w:t>They will need</w:t>
      </w:r>
      <w:ins w:id="164" w:author="David Stampfli" w:date="2020-04-24T12:37:00Z">
        <w:r w:rsidR="0064743F">
          <w:t xml:space="preserve"> to use something </w:t>
        </w:r>
        <w:proofErr w:type="gramStart"/>
        <w:r w:rsidR="0064743F">
          <w:t>similar to</w:t>
        </w:r>
        <w:proofErr w:type="gramEnd"/>
        <w:r w:rsidR="0064743F">
          <w:t xml:space="preserve"> the </w:t>
        </w:r>
      </w:ins>
      <w:del w:id="165" w:author="David Stampfli" w:date="2020-04-24T12:37:00Z">
        <w:r w:rsidDel="0064743F">
          <w:delText xml:space="preserve"> to use</w:delText>
        </w:r>
      </w:del>
      <w:del w:id="166" w:author="David Stampfli" w:date="2020-04-24T12:36:00Z">
        <w:r w:rsidDel="0064743F">
          <w:delText xml:space="preserve"> the “kubectl set image” </w:delText>
        </w:r>
      </w:del>
      <w:r>
        <w:t>command</w:t>
      </w:r>
      <w:ins w:id="167" w:author="David Stampfli" w:date="2020-04-24T12:37:00Z">
        <w:r w:rsidR="0064743F">
          <w:t xml:space="preserve"> below</w:t>
        </w:r>
      </w:ins>
      <w:r w:rsidR="00EE576D">
        <w:t xml:space="preserve"> to perform the rolling update:</w:t>
      </w:r>
    </w:p>
    <w:p w14:paraId="36F540C9" w14:textId="066A6515" w:rsidR="00EE576D" w:rsidRDefault="002E43D7" w:rsidP="00EE576D">
      <w:pPr>
        <w:pStyle w:val="ListParagraph"/>
        <w:numPr>
          <w:ilvl w:val="1"/>
          <w:numId w:val="9"/>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proofErr w:type="spellStart"/>
      <w:r w:rsidR="0036177C">
        <w:rPr>
          <w:b/>
        </w:rPr>
        <w:t>whatthehackmsft</w:t>
      </w:r>
      <w:proofErr w:type="spellEnd"/>
      <w:r w:rsidRPr="00E50948">
        <w:rPr>
          <w:b/>
        </w:rPr>
        <w:t>/content-web:</w:t>
      </w:r>
      <w:r w:rsidR="009D61F6" w:rsidRPr="00E50948">
        <w:rPr>
          <w:b/>
        </w:rPr>
        <w:t>v2</w:t>
      </w:r>
    </w:p>
    <w:p w14:paraId="06C29319" w14:textId="4ECC2DA2" w:rsidR="00EA1925" w:rsidRDefault="00EA1925" w:rsidP="00EA1925">
      <w:pPr>
        <w:pStyle w:val="ListParagraph"/>
        <w:numPr>
          <w:ilvl w:val="2"/>
          <w:numId w:val="9"/>
        </w:numPr>
        <w:rPr>
          <w:b/>
        </w:rPr>
      </w:pPr>
      <w:r>
        <w:t>Where “</w:t>
      </w:r>
      <w:r w:rsidR="007933DF">
        <w:t>deployment/</w:t>
      </w:r>
      <w:r w:rsidR="007E1ACF">
        <w:t>content</w:t>
      </w:r>
      <w:r w:rsidR="007933DF">
        <w:t>-</w:t>
      </w:r>
      <w:r>
        <w:t>web” is the name of the deployment used</w:t>
      </w:r>
    </w:p>
    <w:p w14:paraId="64222700" w14:textId="09C13A87" w:rsidR="00E50948" w:rsidRPr="009564DF" w:rsidRDefault="001819AF" w:rsidP="00EE576D">
      <w:pPr>
        <w:pStyle w:val="ListParagraph"/>
        <w:numPr>
          <w:ilvl w:val="1"/>
          <w:numId w:val="9"/>
        </w:numPr>
        <w:rPr>
          <w:b/>
        </w:rPr>
      </w:pPr>
      <w:del w:id="168" w:author="David Stampfli" w:date="2020-04-24T12:37:00Z">
        <w:r w:rsidDel="00FC7187">
          <w:delText>“</w:delText>
        </w:r>
      </w:del>
      <w:proofErr w:type="spellStart"/>
      <w:r w:rsidR="00E50948" w:rsidRPr="00EB20BC">
        <w:rPr>
          <w:b/>
          <w:bCs/>
        </w:rPr>
        <w:t>kubectl</w:t>
      </w:r>
      <w:proofErr w:type="spellEnd"/>
      <w:r w:rsidR="00E50948" w:rsidRPr="00EB20BC">
        <w:rPr>
          <w:b/>
          <w:bCs/>
        </w:rPr>
        <w:t xml:space="preserve"> set image</w:t>
      </w:r>
      <w:del w:id="169" w:author="David Stampfli" w:date="2020-04-24T12:37:00Z">
        <w:r w:rsidDel="00FC7187">
          <w:delText>”</w:delText>
        </w:r>
      </w:del>
      <w:r w:rsidR="00E50948">
        <w:t xml:space="preserve"> takes the name of the deployment and the </w:t>
      </w:r>
      <w:r w:rsidR="00347D81">
        <w:t>new image to update to.</w:t>
      </w:r>
    </w:p>
    <w:p w14:paraId="54EF0AA2" w14:textId="43FB00FE" w:rsidR="009564DF" w:rsidRPr="00347D81" w:rsidRDefault="00A516BD" w:rsidP="00EE576D">
      <w:pPr>
        <w:pStyle w:val="ListParagraph"/>
        <w:numPr>
          <w:ilvl w:val="1"/>
          <w:numId w:val="9"/>
        </w:numPr>
        <w:rPr>
          <w:b/>
        </w:rPr>
      </w:pPr>
      <w:r>
        <w:rPr>
          <w:b/>
        </w:rPr>
        <w:t xml:space="preserve">NOTE: </w:t>
      </w:r>
      <w:r w:rsidR="00872420">
        <w:t>Use a similar command to perform a rolling update on content-</w:t>
      </w:r>
      <w:proofErr w:type="spellStart"/>
      <w:r w:rsidR="00872420">
        <w:t>api</w:t>
      </w:r>
      <w:proofErr w:type="spellEnd"/>
    </w:p>
    <w:p w14:paraId="001D97D1" w14:textId="02FECFA1" w:rsidR="00347D81" w:rsidRPr="00347D81" w:rsidRDefault="00FC7187" w:rsidP="00347D81">
      <w:pPr>
        <w:pStyle w:val="ListParagraph"/>
        <w:numPr>
          <w:ilvl w:val="0"/>
          <w:numId w:val="9"/>
        </w:numPr>
        <w:rPr>
          <w:b/>
        </w:rPr>
      </w:pPr>
      <w:ins w:id="170" w:author="David Stampfli" w:date="2020-04-24T12:37:00Z">
        <w:r w:rsidRPr="00FC7187">
          <w:rPr>
            <w:bCs/>
            <w:rPrChange w:id="171" w:author="David Stampfli" w:date="2020-04-24T12:37:00Z">
              <w:rPr>
                <w:b/>
              </w:rPr>
            </w:rPrChange>
          </w:rPr>
          <w:lastRenderedPageBreak/>
          <w:t>Use</w:t>
        </w:r>
        <w:r>
          <w:rPr>
            <w:b/>
          </w:rPr>
          <w:t xml:space="preserve"> </w:t>
        </w:r>
      </w:ins>
      <w:proofErr w:type="spellStart"/>
      <w:r w:rsidR="00347D81">
        <w:rPr>
          <w:b/>
        </w:rPr>
        <w:t>kubectl</w:t>
      </w:r>
      <w:proofErr w:type="spellEnd"/>
      <w:r w:rsidR="00347D81">
        <w:rPr>
          <w:b/>
        </w:rPr>
        <w:t xml:space="preserve"> get pods</w:t>
      </w:r>
      <w:r w:rsidR="000B12C5">
        <w:rPr>
          <w:b/>
        </w:rPr>
        <w:t xml:space="preserve"> </w:t>
      </w:r>
      <w:del w:id="172" w:author="David Stampfli" w:date="2020-04-24T12:37:00Z">
        <w:r w:rsidR="000B12C5" w:rsidDel="00FC7187">
          <w:rPr>
            <w:b/>
          </w:rPr>
          <w:delText>--</w:delText>
        </w:r>
      </w:del>
      <w:ins w:id="173" w:author="David Stampfli" w:date="2020-04-24T12:37:00Z">
        <w:r>
          <w:rPr>
            <w:b/>
          </w:rPr>
          <w:t>–</w:t>
        </w:r>
      </w:ins>
      <w:r w:rsidR="000B12C5">
        <w:rPr>
          <w:b/>
        </w:rPr>
        <w:t>watch</w:t>
      </w:r>
      <w:ins w:id="174" w:author="David Stampfli" w:date="2020-04-24T12:37:00Z">
        <w:r>
          <w:t xml:space="preserve"> to </w:t>
        </w:r>
      </w:ins>
      <w:del w:id="175" w:author="David Stampfli" w:date="2020-04-24T12:37:00Z">
        <w:r w:rsidR="00347D81" w:rsidDel="00FC7187">
          <w:rPr>
            <w:b/>
          </w:rPr>
          <w:delText xml:space="preserve"> – </w:delText>
        </w:r>
        <w:r w:rsidR="00347D81" w:rsidDel="00FC7187">
          <w:delText xml:space="preserve">Running this will </w:delText>
        </w:r>
      </w:del>
      <w:r w:rsidR="00347D81">
        <w:t>show all the pods getting updated and terminated.</w:t>
      </w:r>
    </w:p>
    <w:p w14:paraId="2C635AF2" w14:textId="7A59226B" w:rsidR="00347D81" w:rsidRPr="005B6E3F" w:rsidRDefault="005B6E3F" w:rsidP="00347D81">
      <w:pPr>
        <w:pStyle w:val="ListParagraph"/>
        <w:numPr>
          <w:ilvl w:val="0"/>
          <w:numId w:val="9"/>
        </w:numPr>
        <w:rPr>
          <w:b/>
        </w:rPr>
      </w:pPr>
      <w:r>
        <w:t>Rollbacks are performed with:</w:t>
      </w:r>
    </w:p>
    <w:p w14:paraId="488A6938" w14:textId="22963910" w:rsidR="005B6E3F" w:rsidRDefault="004D06BA" w:rsidP="005B6E3F">
      <w:pPr>
        <w:pStyle w:val="ListParagraph"/>
        <w:numPr>
          <w:ilvl w:val="1"/>
          <w:numId w:val="9"/>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9"/>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9"/>
        </w:numPr>
        <w:rPr>
          <w:b/>
        </w:rPr>
      </w:pPr>
      <w:r>
        <w:t>Blue/Green deployments are</w:t>
      </w:r>
      <w:r w:rsidR="00C75944">
        <w:t xml:space="preserve"> described here:</w:t>
      </w:r>
    </w:p>
    <w:p w14:paraId="353F4315" w14:textId="43A7ABC3" w:rsidR="00C75944" w:rsidRPr="00C75944" w:rsidRDefault="009C0F6E" w:rsidP="00C75944">
      <w:pPr>
        <w:pStyle w:val="ListParagraph"/>
        <w:numPr>
          <w:ilvl w:val="1"/>
          <w:numId w:val="9"/>
        </w:numPr>
      </w:pPr>
      <w:hyperlink r:id="rId26"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9"/>
        </w:numPr>
        <w:rPr>
          <w:b/>
        </w:rPr>
      </w:pPr>
      <w:r>
        <w:t xml:space="preserve">Basically, they will create a separate deployment </w:t>
      </w:r>
      <w:r w:rsidR="00E450A3">
        <w:t xml:space="preserve">YAML </w:t>
      </w:r>
      <w:r>
        <w:t>with different tags</w:t>
      </w:r>
      <w:r w:rsidR="00B605AF">
        <w:t xml:space="preserve"> and deploy it.</w:t>
      </w:r>
    </w:p>
    <w:p w14:paraId="25623CBF" w14:textId="6DEA4CD0" w:rsidR="007C5702" w:rsidRPr="007254B4" w:rsidRDefault="002D2F28" w:rsidP="007C5702">
      <w:pPr>
        <w:pStyle w:val="ListParagraph"/>
        <w:numPr>
          <w:ilvl w:val="2"/>
          <w:numId w:val="9"/>
        </w:numPr>
        <w:rPr>
          <w:b/>
        </w:rPr>
      </w:pPr>
      <w:r w:rsidRPr="002D2F28">
        <w:rPr>
          <w:b/>
        </w:rPr>
        <w:t xml:space="preserve">NOTE: </w:t>
      </w:r>
      <w:r w:rsidR="003F1488">
        <w:t>The “</w:t>
      </w:r>
      <w:r w:rsidR="003F1488" w:rsidRPr="003F1488">
        <w:t>content-web-deploy-</w:t>
      </w:r>
      <w:proofErr w:type="spellStart"/>
      <w:r w:rsidR="003F1488" w:rsidRPr="003F1488">
        <w:t>solution.bluegreen.yaml</w:t>
      </w:r>
      <w:proofErr w:type="spellEnd"/>
      <w:r w:rsidR="003F1488">
        <w:t xml:space="preserve">” solution file is an example of an updated </w:t>
      </w:r>
      <w:r w:rsidR="008C1C68">
        <w:t>d</w:t>
      </w:r>
      <w:r w:rsidR="003F1488">
        <w:t xml:space="preserve">eployment </w:t>
      </w:r>
      <w:r w:rsidR="00436EF3">
        <w:t>using the v2 flag</w:t>
      </w:r>
      <w:r>
        <w:t>.</w:t>
      </w:r>
    </w:p>
    <w:p w14:paraId="1FDD1644" w14:textId="43A4EE7B" w:rsidR="007C5702" w:rsidRPr="0027424A" w:rsidRDefault="007F0C4B" w:rsidP="002D2F28">
      <w:pPr>
        <w:pStyle w:val="ListParagraph"/>
        <w:numPr>
          <w:ilvl w:val="1"/>
          <w:numId w:val="9"/>
        </w:numPr>
        <w:rPr>
          <w:ins w:id="176" w:author="Peter Laudati" w:date="2020-05-13T21:15:00Z"/>
          <w:b/>
          <w:rPrChange w:id="177" w:author="Peter Laudati" w:date="2020-05-13T21:15:00Z">
            <w:rPr>
              <w:ins w:id="178" w:author="Peter Laudati" w:date="2020-05-13T21:15:00Z"/>
            </w:rPr>
          </w:rPrChange>
        </w:rPr>
      </w:pPr>
      <w:r>
        <w:t xml:space="preserve">When the new </w:t>
      </w:r>
      <w:r w:rsidR="00B605AF">
        <w:t>pods are</w:t>
      </w:r>
      <w:r>
        <w:t xml:space="preserve"> ready to go, they will update the service YAML to point to the new tags</w:t>
      </w:r>
      <w:r w:rsidR="00DA0C85">
        <w:t>.</w:t>
      </w:r>
    </w:p>
    <w:p w14:paraId="0E0F3916" w14:textId="24AFF666" w:rsidR="0027424A" w:rsidRPr="0027424A" w:rsidRDefault="00B01B74" w:rsidP="0027424A">
      <w:pPr>
        <w:pStyle w:val="ListParagraph"/>
        <w:numPr>
          <w:ilvl w:val="0"/>
          <w:numId w:val="9"/>
        </w:numPr>
        <w:rPr>
          <w:ins w:id="179" w:author="Peter Laudati" w:date="2020-05-13T21:16:00Z"/>
          <w:b/>
          <w:rPrChange w:id="180" w:author="Peter Laudati" w:date="2020-05-13T21:16:00Z">
            <w:rPr>
              <w:ins w:id="181" w:author="Peter Laudati" w:date="2020-05-13T21:16:00Z"/>
            </w:rPr>
          </w:rPrChange>
        </w:rPr>
      </w:pPr>
      <w:ins w:id="182" w:author="Gino Filicetti" w:date="2020-05-19T18:35:00Z">
        <w:r>
          <w:t>The following e</w:t>
        </w:r>
      </w:ins>
      <w:ins w:id="183" w:author="Peter Laudati" w:date="2020-05-13T21:15:00Z">
        <w:del w:id="184" w:author="Gino Filicetti" w:date="2020-05-19T18:35:00Z">
          <w:r w:rsidR="0027424A" w:rsidDel="00B01B74">
            <w:delText>E</w:delText>
          </w:r>
        </w:del>
        <w:r w:rsidR="0027424A">
          <w:t>rr</w:t>
        </w:r>
      </w:ins>
      <w:ins w:id="185" w:author="Peter Laudati" w:date="2020-05-13T21:16:00Z">
        <w:r w:rsidR="0027424A">
          <w:t xml:space="preserve">ors </w:t>
        </w:r>
      </w:ins>
      <w:ins w:id="186" w:author="Gino Filicetti" w:date="2020-05-19T18:35:00Z">
        <w:r>
          <w:t xml:space="preserve">get </w:t>
        </w:r>
      </w:ins>
      <w:ins w:id="187" w:author="Peter Laudati" w:date="2020-05-13T21:16:00Z">
        <w:r w:rsidR="0027424A">
          <w:t xml:space="preserve">reported with V2 </w:t>
        </w:r>
      </w:ins>
      <w:ins w:id="188" w:author="Gino Filicetti" w:date="2020-05-19T18:35:00Z">
        <w:r w:rsidR="001979D3">
          <w:t xml:space="preserve">of the </w:t>
        </w:r>
      </w:ins>
      <w:ins w:id="189" w:author="Peter Laudati" w:date="2020-05-13T21:16:00Z">
        <w:r w:rsidR="0027424A">
          <w:t>app:</w:t>
        </w:r>
      </w:ins>
    </w:p>
    <w:p w14:paraId="1D158C2A" w14:textId="01103300" w:rsidR="0027424A" w:rsidRPr="0027424A" w:rsidRDefault="0027424A">
      <w:pPr>
        <w:pStyle w:val="ListParagraph"/>
        <w:numPr>
          <w:ilvl w:val="1"/>
          <w:numId w:val="9"/>
        </w:numPr>
        <w:spacing w:after="0" w:line="240" w:lineRule="auto"/>
        <w:rPr>
          <w:ins w:id="190" w:author="Peter Laudati" w:date="2020-05-13T21:16:00Z"/>
          <w:rFonts w:ascii="Segoe UI" w:eastAsia="Times New Roman" w:hAnsi="Segoe UI" w:cs="Segoe UI"/>
          <w:sz w:val="21"/>
          <w:szCs w:val="21"/>
        </w:rPr>
        <w:pPrChange w:id="191" w:author="Peter Laudati" w:date="2020-05-13T21:16:00Z">
          <w:pPr>
            <w:pStyle w:val="ListParagraph"/>
            <w:numPr>
              <w:numId w:val="9"/>
            </w:numPr>
            <w:spacing w:after="0" w:line="240" w:lineRule="auto"/>
            <w:ind w:hanging="360"/>
          </w:pPr>
        </w:pPrChange>
      </w:pPr>
      <w:ins w:id="192" w:author="Peter Laudati" w:date="2020-05-13T21:16:00Z">
        <w:del w:id="193" w:author="Gino Filicetti" w:date="2020-05-19T18:35:00Z">
          <w:r w:rsidRPr="0027424A" w:rsidDel="001979D3">
            <w:rPr>
              <w:rFonts w:ascii="Segoe UI" w:eastAsia="Times New Roman" w:hAnsi="Segoe UI" w:cs="Segoe UI"/>
              <w:sz w:val="21"/>
              <w:szCs w:val="21"/>
            </w:rPr>
            <w:delText>bug1: w</w:delText>
          </w:r>
        </w:del>
      </w:ins>
      <w:ins w:id="194" w:author="Gino Filicetti" w:date="2020-05-19T18:35:00Z">
        <w:r w:rsidR="001979D3">
          <w:rPr>
            <w:rFonts w:ascii="Segoe UI" w:eastAsia="Times New Roman" w:hAnsi="Segoe UI" w:cs="Segoe UI"/>
            <w:sz w:val="21"/>
            <w:szCs w:val="21"/>
          </w:rPr>
          <w:t>W</w:t>
        </w:r>
      </w:ins>
      <w:ins w:id="195" w:author="Peter Laudati" w:date="2020-05-13T21:16:00Z">
        <w:r w:rsidRPr="0027424A">
          <w:rPr>
            <w:rFonts w:ascii="Segoe UI" w:eastAsia="Times New Roman" w:hAnsi="Segoe UI" w:cs="Segoe UI"/>
            <w:sz w:val="21"/>
            <w:szCs w:val="21"/>
          </w:rPr>
          <w:t xml:space="preserve">eb crashes if </w:t>
        </w:r>
        <w:proofErr w:type="spellStart"/>
        <w:r w:rsidRPr="0027424A">
          <w:rPr>
            <w:rFonts w:ascii="Segoe UI" w:eastAsia="Times New Roman" w:hAnsi="Segoe UI" w:cs="Segoe UI"/>
            <w:sz w:val="21"/>
            <w:szCs w:val="21"/>
          </w:rPr>
          <w:t>api</w:t>
        </w:r>
        <w:proofErr w:type="spellEnd"/>
        <w:r w:rsidRPr="0027424A">
          <w:rPr>
            <w:rFonts w:ascii="Segoe UI" w:eastAsia="Times New Roman" w:hAnsi="Segoe UI" w:cs="Segoe UI"/>
            <w:sz w:val="21"/>
            <w:szCs w:val="21"/>
          </w:rPr>
          <w:t xml:space="preserve"> </w:t>
        </w:r>
        <w:proofErr w:type="spellStart"/>
        <w:r w:rsidRPr="0027424A">
          <w:rPr>
            <w:rFonts w:ascii="Segoe UI" w:eastAsia="Times New Roman" w:hAnsi="Segoe UI" w:cs="Segoe UI"/>
            <w:sz w:val="21"/>
            <w:szCs w:val="21"/>
          </w:rPr>
          <w:t>retuns</w:t>
        </w:r>
        <w:proofErr w:type="spellEnd"/>
        <w:r w:rsidRPr="0027424A">
          <w:rPr>
            <w:rFonts w:ascii="Segoe UI" w:eastAsia="Times New Roman" w:hAnsi="Segoe UI" w:cs="Segoe UI"/>
            <w:sz w:val="21"/>
            <w:szCs w:val="21"/>
          </w:rPr>
          <w:t xml:space="preserve"> null/blank</w:t>
        </w:r>
      </w:ins>
    </w:p>
    <w:p w14:paraId="5EAEEC31" w14:textId="0F6109F8" w:rsidR="0027424A" w:rsidRPr="0027424A" w:rsidRDefault="0027424A">
      <w:pPr>
        <w:pStyle w:val="ListParagraph"/>
        <w:numPr>
          <w:ilvl w:val="1"/>
          <w:numId w:val="9"/>
        </w:numPr>
        <w:spacing w:after="0" w:line="240" w:lineRule="auto"/>
        <w:rPr>
          <w:ins w:id="196" w:author="Peter Laudati" w:date="2020-05-13T21:16:00Z"/>
          <w:rFonts w:ascii="Segoe UI" w:eastAsia="Times New Roman" w:hAnsi="Segoe UI" w:cs="Segoe UI"/>
          <w:sz w:val="21"/>
          <w:szCs w:val="21"/>
        </w:rPr>
        <w:pPrChange w:id="197" w:author="Peter Laudati" w:date="2020-05-13T21:16:00Z">
          <w:pPr>
            <w:pStyle w:val="ListParagraph"/>
            <w:numPr>
              <w:numId w:val="9"/>
            </w:numPr>
            <w:spacing w:after="0" w:line="240" w:lineRule="auto"/>
            <w:ind w:hanging="360"/>
          </w:pPr>
        </w:pPrChange>
      </w:pPr>
      <w:ins w:id="198" w:author="Peter Laudati" w:date="2020-05-13T21:16:00Z">
        <w:del w:id="199" w:author="Gino Filicetti" w:date="2020-05-19T18:35:00Z">
          <w:r w:rsidRPr="0027424A" w:rsidDel="001979D3">
            <w:rPr>
              <w:rFonts w:ascii="Segoe UI" w:eastAsia="Times New Roman" w:hAnsi="Segoe UI" w:cs="Segoe UI"/>
              <w:sz w:val="21"/>
              <w:szCs w:val="21"/>
            </w:rPr>
            <w:delText>bug2: api</w:delText>
          </w:r>
        </w:del>
      </w:ins>
      <w:ins w:id="200" w:author="Gino Filicetti" w:date="2020-05-19T18:35:00Z">
        <w:r w:rsidR="001979D3">
          <w:rPr>
            <w:rFonts w:ascii="Segoe UI" w:eastAsia="Times New Roman" w:hAnsi="Segoe UI" w:cs="Segoe UI"/>
            <w:sz w:val="21"/>
            <w:szCs w:val="21"/>
          </w:rPr>
          <w:t>API</w:t>
        </w:r>
      </w:ins>
      <w:ins w:id="201" w:author="Peter Laudati" w:date="2020-05-13T21:16:00Z">
        <w:r w:rsidRPr="0027424A">
          <w:rPr>
            <w:rFonts w:ascii="Segoe UI" w:eastAsia="Times New Roman" w:hAnsi="Segoe UI" w:cs="Segoe UI"/>
            <w:sz w:val="21"/>
            <w:szCs w:val="21"/>
          </w:rPr>
          <w:t xml:space="preserve"> returns null/blank if it loses connection to </w:t>
        </w:r>
        <w:proofErr w:type="spellStart"/>
        <w:r w:rsidRPr="0027424A">
          <w:rPr>
            <w:rFonts w:ascii="Segoe UI" w:eastAsia="Times New Roman" w:hAnsi="Segoe UI" w:cs="Segoe UI"/>
            <w:sz w:val="21"/>
            <w:szCs w:val="21"/>
          </w:rPr>
          <w:t>db</w:t>
        </w:r>
        <w:proofErr w:type="spellEnd"/>
        <w:r w:rsidRPr="0027424A">
          <w:rPr>
            <w:rFonts w:ascii="Segoe UI" w:eastAsia="Times New Roman" w:hAnsi="Segoe UI" w:cs="Segoe UI"/>
            <w:sz w:val="21"/>
            <w:szCs w:val="21"/>
          </w:rPr>
          <w:t xml:space="preserve"> after first </w:t>
        </w:r>
        <w:proofErr w:type="spellStart"/>
        <w:r w:rsidRPr="0027424A">
          <w:rPr>
            <w:rFonts w:ascii="Segoe UI" w:eastAsia="Times New Roman" w:hAnsi="Segoe UI" w:cs="Segoe UI"/>
            <w:sz w:val="21"/>
            <w:szCs w:val="21"/>
          </w:rPr>
          <w:t>initialisation</w:t>
        </w:r>
        <w:proofErr w:type="spellEnd"/>
      </w:ins>
    </w:p>
    <w:p w14:paraId="77A7F1D5" w14:textId="61072DF1" w:rsidR="0027424A" w:rsidRPr="0027424A" w:rsidRDefault="0027424A">
      <w:pPr>
        <w:pStyle w:val="ListParagraph"/>
        <w:numPr>
          <w:ilvl w:val="1"/>
          <w:numId w:val="9"/>
        </w:numPr>
        <w:spacing w:after="0" w:line="240" w:lineRule="auto"/>
        <w:rPr>
          <w:ins w:id="202" w:author="Peter Laudati" w:date="2020-05-13T21:16:00Z"/>
          <w:rFonts w:ascii="Segoe UI" w:eastAsia="Times New Roman" w:hAnsi="Segoe UI" w:cs="Segoe UI"/>
          <w:sz w:val="21"/>
          <w:szCs w:val="21"/>
        </w:rPr>
        <w:pPrChange w:id="203" w:author="Peter Laudati" w:date="2020-05-13T21:16:00Z">
          <w:pPr>
            <w:pStyle w:val="ListParagraph"/>
            <w:numPr>
              <w:numId w:val="9"/>
            </w:numPr>
            <w:spacing w:after="0" w:line="240" w:lineRule="auto"/>
            <w:ind w:hanging="360"/>
          </w:pPr>
        </w:pPrChange>
      </w:pPr>
      <w:ins w:id="204" w:author="Peter Laudati" w:date="2020-05-13T21:16:00Z">
        <w:del w:id="205" w:author="Gino Filicetti" w:date="2020-05-19T18:36:00Z">
          <w:r w:rsidRPr="0027424A" w:rsidDel="001979D3">
            <w:rPr>
              <w:rFonts w:ascii="Segoe UI" w:eastAsia="Times New Roman" w:hAnsi="Segoe UI" w:cs="Segoe UI"/>
              <w:sz w:val="21"/>
              <w:szCs w:val="21"/>
            </w:rPr>
            <w:delText>bug3: api</w:delText>
          </w:r>
        </w:del>
      </w:ins>
      <w:ins w:id="206" w:author="Gino Filicetti" w:date="2020-05-19T18:36:00Z">
        <w:r w:rsidR="001979D3">
          <w:rPr>
            <w:rFonts w:ascii="Segoe UI" w:eastAsia="Times New Roman" w:hAnsi="Segoe UI" w:cs="Segoe UI"/>
            <w:sz w:val="21"/>
            <w:szCs w:val="21"/>
          </w:rPr>
          <w:t>API</w:t>
        </w:r>
      </w:ins>
      <w:ins w:id="207" w:author="Peter Laudati" w:date="2020-05-13T21:16:00Z">
        <w:r w:rsidRPr="0027424A">
          <w:rPr>
            <w:rFonts w:ascii="Segoe UI" w:eastAsia="Times New Roman" w:hAnsi="Segoe UI" w:cs="Segoe UI"/>
            <w:sz w:val="21"/>
            <w:szCs w:val="21"/>
          </w:rPr>
          <w:t xml:space="preserve"> has no </w:t>
        </w:r>
        <w:proofErr w:type="spellStart"/>
        <w:r w:rsidRPr="0027424A">
          <w:rPr>
            <w:rFonts w:ascii="Segoe UI" w:eastAsia="Times New Roman" w:hAnsi="Segoe UI" w:cs="Segoe UI"/>
            <w:sz w:val="21"/>
            <w:szCs w:val="21"/>
          </w:rPr>
          <w:t>db</w:t>
        </w:r>
        <w:proofErr w:type="spellEnd"/>
        <w:r w:rsidRPr="0027424A">
          <w:rPr>
            <w:rFonts w:ascii="Segoe UI" w:eastAsia="Times New Roman" w:hAnsi="Segoe UI" w:cs="Segoe UI"/>
            <w:sz w:val="21"/>
            <w:szCs w:val="21"/>
          </w:rPr>
          <w:t xml:space="preserve"> connection retry logic to reconnect if it loses </w:t>
        </w:r>
        <w:proofErr w:type="spellStart"/>
        <w:r w:rsidRPr="0027424A">
          <w:rPr>
            <w:rFonts w:ascii="Segoe UI" w:eastAsia="Times New Roman" w:hAnsi="Segoe UI" w:cs="Segoe UI"/>
            <w:sz w:val="21"/>
            <w:szCs w:val="21"/>
          </w:rPr>
          <w:t>db</w:t>
        </w:r>
        <w:proofErr w:type="spellEnd"/>
        <w:r w:rsidRPr="0027424A">
          <w:rPr>
            <w:rFonts w:ascii="Segoe UI" w:eastAsia="Times New Roman" w:hAnsi="Segoe UI" w:cs="Segoe UI"/>
            <w:sz w:val="21"/>
            <w:szCs w:val="21"/>
          </w:rPr>
          <w:t xml:space="preserve"> connection</w:t>
        </w:r>
      </w:ins>
    </w:p>
    <w:p w14:paraId="00F57703" w14:textId="39CFFA55" w:rsidR="0027424A" w:rsidRPr="0027424A" w:rsidDel="001979D3" w:rsidRDefault="003719B5" w:rsidP="00E56482">
      <w:pPr>
        <w:pStyle w:val="ListParagraph"/>
        <w:numPr>
          <w:ilvl w:val="1"/>
          <w:numId w:val="9"/>
        </w:numPr>
        <w:spacing w:after="0" w:line="240" w:lineRule="auto"/>
        <w:rPr>
          <w:ins w:id="208" w:author="Peter Laudati" w:date="2020-05-13T21:16:00Z"/>
          <w:del w:id="209" w:author="Gino Filicetti" w:date="2020-05-19T18:36:00Z"/>
          <w:rFonts w:ascii="Segoe UI" w:eastAsia="Times New Roman" w:hAnsi="Segoe UI" w:cs="Segoe UI"/>
          <w:sz w:val="21"/>
          <w:szCs w:val="21"/>
        </w:rPr>
        <w:pPrChange w:id="210" w:author="Peter Laudati" w:date="2020-05-13T21:16:00Z">
          <w:pPr>
            <w:pStyle w:val="ListParagraph"/>
            <w:numPr>
              <w:numId w:val="9"/>
            </w:numPr>
            <w:spacing w:after="0" w:line="240" w:lineRule="auto"/>
            <w:ind w:hanging="360"/>
          </w:pPr>
        </w:pPrChange>
      </w:pPr>
      <w:ins w:id="211" w:author="Gino Filicetti" w:date="2020-05-19T18:36:00Z">
        <w:r>
          <w:rPr>
            <w:rFonts w:ascii="Segoe UI" w:eastAsia="Times New Roman" w:hAnsi="Segoe UI" w:cs="Segoe UI"/>
            <w:sz w:val="21"/>
            <w:szCs w:val="21"/>
          </w:rPr>
          <w:t xml:space="preserve">Solution: </w:t>
        </w:r>
      </w:ins>
      <w:ins w:id="212" w:author="Peter Laudati" w:date="2020-05-13T21:16:00Z">
        <w:del w:id="213" w:author="Gino Filicetti" w:date="2020-05-19T18:36:00Z">
          <w:r w:rsidR="0027424A" w:rsidRPr="001979D3" w:rsidDel="003719B5">
            <w:rPr>
              <w:rFonts w:ascii="Segoe UI" w:eastAsia="Times New Roman" w:hAnsi="Segoe UI" w:cs="Segoe UI"/>
              <w:sz w:val="21"/>
              <w:szCs w:val="21"/>
            </w:rPr>
            <w:delText> </w:delText>
          </w:r>
        </w:del>
      </w:ins>
    </w:p>
    <w:p w14:paraId="63E360AA" w14:textId="785150FF" w:rsidR="0027424A" w:rsidRPr="005040B1" w:rsidRDefault="0027424A" w:rsidP="00E56482">
      <w:pPr>
        <w:pStyle w:val="ListParagraph"/>
        <w:numPr>
          <w:ilvl w:val="1"/>
          <w:numId w:val="9"/>
        </w:numPr>
        <w:spacing w:after="0" w:line="240" w:lineRule="auto"/>
        <w:rPr>
          <w:ins w:id="214" w:author="Peter Laudati" w:date="2020-05-13T21:16:00Z"/>
          <w:rFonts w:ascii="Segoe UI" w:eastAsia="Times New Roman" w:hAnsi="Segoe UI" w:cs="Segoe UI"/>
          <w:sz w:val="21"/>
          <w:szCs w:val="21"/>
        </w:rPr>
        <w:pPrChange w:id="215" w:author="Peter Laudati" w:date="2020-05-13T21:16:00Z">
          <w:pPr>
            <w:pStyle w:val="ListParagraph"/>
            <w:numPr>
              <w:numId w:val="9"/>
            </w:numPr>
            <w:spacing w:after="0" w:line="240" w:lineRule="auto"/>
            <w:ind w:hanging="360"/>
          </w:pPr>
        </w:pPrChange>
      </w:pPr>
      <w:ins w:id="216" w:author="Peter Laudati" w:date="2020-05-13T21:16:00Z">
        <w:del w:id="217" w:author="Gino Filicetti" w:date="2020-05-19T18:36:00Z">
          <w:r w:rsidRPr="001979D3" w:rsidDel="001979D3">
            <w:rPr>
              <w:rFonts w:ascii="Segoe UI" w:eastAsia="Times New Roman" w:hAnsi="Segoe UI" w:cs="Segoe UI"/>
              <w:sz w:val="21"/>
              <w:szCs w:val="21"/>
            </w:rPr>
            <w:delText>i</w:delText>
          </w:r>
        </w:del>
      </w:ins>
      <w:ins w:id="218" w:author="Gino Filicetti" w:date="2020-05-19T18:36:00Z">
        <w:r w:rsidR="001979D3">
          <w:rPr>
            <w:rFonts w:ascii="Segoe UI" w:eastAsia="Times New Roman" w:hAnsi="Segoe UI" w:cs="Segoe UI"/>
            <w:sz w:val="21"/>
            <w:szCs w:val="21"/>
          </w:rPr>
          <w:t>I</w:t>
        </w:r>
      </w:ins>
      <w:ins w:id="219" w:author="Peter Laudati" w:date="2020-05-13T21:16:00Z">
        <w:r w:rsidRPr="001979D3">
          <w:rPr>
            <w:rFonts w:ascii="Segoe UI" w:eastAsia="Times New Roman" w:hAnsi="Segoe UI" w:cs="Segoe UI"/>
            <w:sz w:val="21"/>
            <w:szCs w:val="21"/>
          </w:rPr>
          <w:t xml:space="preserve">f you restart backend mongo for any reason (re-deploy/scale/crash/testing </w:t>
        </w:r>
        <w:proofErr w:type="spellStart"/>
        <w:r w:rsidRPr="001979D3">
          <w:rPr>
            <w:rFonts w:ascii="Segoe UI" w:eastAsia="Times New Roman" w:hAnsi="Segoe UI" w:cs="Segoe UI"/>
            <w:sz w:val="21"/>
            <w:szCs w:val="21"/>
          </w:rPr>
          <w:t>etc</w:t>
        </w:r>
        <w:proofErr w:type="spellEnd"/>
        <w:r w:rsidRPr="001979D3">
          <w:rPr>
            <w:rFonts w:ascii="Segoe UI" w:eastAsia="Times New Roman" w:hAnsi="Segoe UI" w:cs="Segoe UI"/>
            <w:sz w:val="21"/>
            <w:szCs w:val="21"/>
          </w:rPr>
          <w:t xml:space="preserve">), you </w:t>
        </w:r>
        <w:proofErr w:type="gramStart"/>
        <w:r w:rsidRPr="001979D3">
          <w:rPr>
            <w:rFonts w:ascii="Segoe UI" w:eastAsia="Times New Roman" w:hAnsi="Segoe UI" w:cs="Segoe UI"/>
            <w:sz w:val="21"/>
            <w:szCs w:val="21"/>
          </w:rPr>
          <w:t>have to</w:t>
        </w:r>
        <w:proofErr w:type="gramEnd"/>
        <w:r w:rsidRPr="001979D3">
          <w:rPr>
            <w:rFonts w:ascii="Segoe UI" w:eastAsia="Times New Roman" w:hAnsi="Segoe UI" w:cs="Segoe UI"/>
            <w:sz w:val="21"/>
            <w:szCs w:val="21"/>
          </w:rPr>
          <w:t xml:space="preserve"> </w:t>
        </w:r>
        <w:r w:rsidR="00745B04" w:rsidRPr="003719B5">
          <w:rPr>
            <w:rFonts w:ascii="Segoe UI" w:eastAsia="Times New Roman" w:hAnsi="Segoe UI" w:cs="Segoe UI"/>
            <w:sz w:val="21"/>
            <w:szCs w:val="21"/>
          </w:rPr>
          <w:t xml:space="preserve">kill &amp; </w:t>
        </w:r>
        <w:r w:rsidRPr="003719B5">
          <w:rPr>
            <w:rFonts w:ascii="Segoe UI" w:eastAsia="Times New Roman" w:hAnsi="Segoe UI" w:cs="Segoe UI"/>
            <w:sz w:val="21"/>
            <w:szCs w:val="21"/>
          </w:rPr>
          <w:t xml:space="preserve">restart all </w:t>
        </w:r>
        <w:proofErr w:type="spellStart"/>
        <w:r w:rsidRPr="003719B5">
          <w:rPr>
            <w:rFonts w:ascii="Segoe UI" w:eastAsia="Times New Roman" w:hAnsi="Segoe UI" w:cs="Segoe UI"/>
            <w:sz w:val="21"/>
            <w:szCs w:val="21"/>
          </w:rPr>
          <w:t>api</w:t>
        </w:r>
        <w:proofErr w:type="spellEnd"/>
        <w:r w:rsidRPr="003719B5">
          <w:rPr>
            <w:rFonts w:ascii="Segoe UI" w:eastAsia="Times New Roman" w:hAnsi="Segoe UI" w:cs="Segoe UI"/>
            <w:sz w:val="21"/>
            <w:szCs w:val="21"/>
          </w:rPr>
          <w:t xml:space="preserve"> pods to force them to re-establish their DB connection again.</w:t>
        </w:r>
      </w:ins>
    </w:p>
    <w:p w14:paraId="69012971" w14:textId="7AC36F02" w:rsidR="0027424A" w:rsidDel="00933867" w:rsidRDefault="00745B04" w:rsidP="0027424A">
      <w:pPr>
        <w:pStyle w:val="ListParagraph"/>
        <w:numPr>
          <w:ilvl w:val="0"/>
          <w:numId w:val="9"/>
        </w:numPr>
        <w:rPr>
          <w:del w:id="220" w:author="Peter Laudati" w:date="2020-05-13T21:16:00Z"/>
          <w:bCs/>
        </w:rPr>
      </w:pPr>
      <w:ins w:id="221" w:author="Peter Laudati" w:date="2020-05-13T21:17:00Z">
        <w:r w:rsidRPr="00933867">
          <w:rPr>
            <w:bCs/>
            <w:rPrChange w:id="222" w:author="Peter Laudati" w:date="2020-05-13T21:19:00Z">
              <w:rPr>
                <w:b/>
              </w:rPr>
            </w:rPrChange>
          </w:rPr>
          <w:t>During Blue/Green deployment, some attendees crea</w:t>
        </w:r>
        <w:r w:rsidR="00933867" w:rsidRPr="00933867">
          <w:rPr>
            <w:bCs/>
            <w:rPrChange w:id="223" w:author="Peter Laudati" w:date="2020-05-13T21:19:00Z">
              <w:rPr>
                <w:b/>
              </w:rPr>
            </w:rPrChange>
          </w:rPr>
          <w:t xml:space="preserve">te separate service files and/or change the ENV values. This results </w:t>
        </w:r>
      </w:ins>
      <w:ins w:id="224" w:author="Peter Laudati" w:date="2020-05-13T21:18:00Z">
        <w:r w:rsidR="00933867" w:rsidRPr="00933867">
          <w:rPr>
            <w:bCs/>
            <w:rPrChange w:id="225" w:author="Peter Laudati" w:date="2020-05-13T21:19:00Z">
              <w:rPr>
                <w:b/>
              </w:rPr>
            </w:rPrChange>
          </w:rPr>
          <w:t>in extra competing services with the same name or ENV values that causes unexpected routing behavior.  It is always wise to complete delete all dep</w:t>
        </w:r>
      </w:ins>
      <w:ins w:id="226" w:author="Gino Filicetti" w:date="2020-05-19T18:36:00Z">
        <w:r w:rsidR="003719B5">
          <w:rPr>
            <w:bCs/>
          </w:rPr>
          <w:t>l</w:t>
        </w:r>
      </w:ins>
      <w:ins w:id="227" w:author="Peter Laudati" w:date="2020-05-13T21:18:00Z">
        <w:r w:rsidR="00933867" w:rsidRPr="00933867">
          <w:rPr>
            <w:bCs/>
            <w:rPrChange w:id="228" w:author="Peter Laudati" w:date="2020-05-13T21:19:00Z">
              <w:rPr>
                <w:b/>
              </w:rPr>
            </w:rPrChange>
          </w:rPr>
          <w:t>oyments/services/</w:t>
        </w:r>
        <w:proofErr w:type="spellStart"/>
        <w:r w:rsidR="00933867" w:rsidRPr="00933867">
          <w:rPr>
            <w:bCs/>
            <w:rPrChange w:id="229" w:author="Peter Laudati" w:date="2020-05-13T21:19:00Z">
              <w:rPr>
                <w:b/>
              </w:rPr>
            </w:rPrChange>
          </w:rPr>
          <w:t>etc</w:t>
        </w:r>
        <w:proofErr w:type="spellEnd"/>
        <w:r w:rsidR="00933867" w:rsidRPr="00933867">
          <w:rPr>
            <w:bCs/>
            <w:rPrChange w:id="230" w:author="Peter Laudati" w:date="2020-05-13T21:19:00Z">
              <w:rPr>
                <w:b/>
              </w:rPr>
            </w:rPrChange>
          </w:rPr>
          <w:t xml:space="preserve"> before trying/re-trying an </w:t>
        </w:r>
        <w:proofErr w:type="spellStart"/>
        <w:r w:rsidR="00933867" w:rsidRPr="00933867">
          <w:rPr>
            <w:bCs/>
            <w:rPrChange w:id="231" w:author="Peter Laudati" w:date="2020-05-13T21:19:00Z">
              <w:rPr>
                <w:b/>
              </w:rPr>
            </w:rPrChange>
          </w:rPr>
          <w:t>action</w:t>
        </w:r>
      </w:ins>
      <w:ins w:id="232" w:author="Peter Laudati" w:date="2020-05-13T21:19:00Z">
        <w:r w:rsidR="00933867" w:rsidRPr="00933867">
          <w:rPr>
            <w:bCs/>
            <w:rPrChange w:id="233" w:author="Peter Laudati" w:date="2020-05-13T21:19:00Z">
              <w:rPr>
                <w:b/>
              </w:rPr>
            </w:rPrChange>
          </w:rPr>
          <w:t>.</w:t>
        </w:r>
      </w:ins>
    </w:p>
    <w:p w14:paraId="6EF91F3D" w14:textId="29DB7E05" w:rsidR="00933867" w:rsidRDefault="00194CD0" w:rsidP="0027424A">
      <w:pPr>
        <w:pStyle w:val="ListParagraph"/>
        <w:numPr>
          <w:ilvl w:val="0"/>
          <w:numId w:val="9"/>
        </w:numPr>
        <w:rPr>
          <w:ins w:id="234" w:author="Peter Laudati" w:date="2020-05-13T21:20:00Z"/>
          <w:bCs/>
        </w:rPr>
      </w:pPr>
      <w:ins w:id="235" w:author="Peter Laudati" w:date="2020-05-13T21:19:00Z">
        <w:r>
          <w:rPr>
            <w:bCs/>
          </w:rPr>
          <w:t>The</w:t>
        </w:r>
        <w:proofErr w:type="spellEnd"/>
        <w:r>
          <w:rPr>
            <w:bCs/>
          </w:rPr>
          <w:t xml:space="preserve"> web environment variable </w:t>
        </w:r>
        <w:r w:rsidRPr="00017ECE">
          <w:rPr>
            <w:b/>
            <w:rPrChange w:id="236" w:author="Gino Filicetti" w:date="2020-05-19T18:36:00Z">
              <w:rPr>
                <w:bCs/>
              </w:rPr>
            </w:rPrChange>
          </w:rPr>
          <w:t>CONTENT_API_URL</w:t>
        </w:r>
        <w:r>
          <w:rPr>
            <w:bCs/>
          </w:rPr>
          <w:t xml:space="preserve"> </w:t>
        </w:r>
        <w:proofErr w:type="spellStart"/>
        <w:r>
          <w:rPr>
            <w:bCs/>
          </w:rPr>
          <w:t>can not</w:t>
        </w:r>
        <w:proofErr w:type="spellEnd"/>
        <w:r>
          <w:rPr>
            <w:bCs/>
          </w:rPr>
          <w:t xml:space="preserve"> end in a</w:t>
        </w:r>
      </w:ins>
      <w:ins w:id="237" w:author="Peter Laudati" w:date="2020-05-13T21:20:00Z">
        <w:r>
          <w:rPr>
            <w:bCs/>
          </w:rPr>
          <w:t xml:space="preserve"> trailing slash. If it does, then no data is returned from the API.</w:t>
        </w:r>
      </w:ins>
    </w:p>
    <w:p w14:paraId="281C4B58" w14:textId="6976B0FB" w:rsidR="002E1ED0" w:rsidDel="00D17A6D" w:rsidRDefault="00FF5ADC" w:rsidP="0027424A">
      <w:pPr>
        <w:pStyle w:val="ListParagraph"/>
        <w:numPr>
          <w:ilvl w:val="0"/>
          <w:numId w:val="9"/>
        </w:numPr>
        <w:rPr>
          <w:ins w:id="238" w:author="Peter Laudati" w:date="2020-05-13T21:22:00Z"/>
          <w:del w:id="239" w:author="Gino Filicetti" w:date="2020-05-19T18:48:00Z"/>
          <w:bCs/>
        </w:rPr>
      </w:pPr>
      <w:ins w:id="240" w:author="Gino Filicetti" w:date="2020-05-19T18:49:00Z">
        <w:r w:rsidRPr="00306AEB">
          <w:rPr>
            <w:b/>
            <w:rPrChange w:id="241" w:author="Gino Filicetti" w:date="2020-05-19T18:51:00Z">
              <w:rPr>
                <w:bCs/>
              </w:rPr>
            </w:rPrChange>
          </w:rPr>
          <w:t>IMPORTANT</w:t>
        </w:r>
        <w:r>
          <w:rPr>
            <w:bCs/>
          </w:rPr>
          <w:t xml:space="preserve">: </w:t>
        </w:r>
      </w:ins>
      <w:ins w:id="242" w:author="Peter Laudati" w:date="2020-05-13T21:20:00Z">
        <w:del w:id="243" w:author="Gino Filicetti" w:date="2020-05-19T18:48:00Z">
          <w:r w:rsidR="005B5414" w:rsidDel="00D17A6D">
            <w:rPr>
              <w:bCs/>
            </w:rPr>
            <w:delText xml:space="preserve">Need </w:delText>
          </w:r>
        </w:del>
      </w:ins>
      <w:ins w:id="244" w:author="Peter Laudati" w:date="2020-05-13T21:21:00Z">
        <w:del w:id="245" w:author="Gino Filicetti" w:date="2020-05-19T18:48:00Z">
          <w:r w:rsidR="005B5414" w:rsidDel="00D17A6D">
            <w:rPr>
              <w:bCs/>
            </w:rPr>
            <w:delText xml:space="preserve">to set </w:delText>
          </w:r>
        </w:del>
      </w:ins>
      <w:ins w:id="246" w:author="Peter Laudati" w:date="2020-05-13T21:20:00Z">
        <w:del w:id="247" w:author="Gino Filicetti" w:date="2020-05-19T18:48:00Z">
          <w:r w:rsidR="005B5414" w:rsidDel="00D17A6D">
            <w:rPr>
              <w:bCs/>
            </w:rPr>
            <w:delText>the ENV</w:delText>
          </w:r>
        </w:del>
      </w:ins>
      <w:ins w:id="248" w:author="Peter Laudati" w:date="2020-05-13T21:21:00Z">
        <w:del w:id="249" w:author="Gino Filicetti" w:date="2020-05-19T18:48:00Z">
          <w:r w:rsidR="005B5414" w:rsidDel="00D17A6D">
            <w:rPr>
              <w:bCs/>
            </w:rPr>
            <w:delText xml:space="preserve"> mongodb_connection in the content-api deployment yaml file in order to run the api V2.  This is not called out </w:delText>
          </w:r>
        </w:del>
      </w:ins>
      <w:ins w:id="250" w:author="Peter Laudati" w:date="2020-05-13T21:22:00Z">
        <w:del w:id="251" w:author="Gino Filicetti" w:date="2020-05-19T18:48:00Z">
          <w:r w:rsidR="005B5414" w:rsidDel="00D17A6D">
            <w:rPr>
              <w:bCs/>
            </w:rPr>
            <w:delText xml:space="preserve">or hinted </w:delText>
          </w:r>
        </w:del>
      </w:ins>
      <w:ins w:id="252" w:author="Peter Laudati" w:date="2020-05-13T21:21:00Z">
        <w:del w:id="253" w:author="Gino Filicetti" w:date="2020-05-19T18:48:00Z">
          <w:r w:rsidR="005B5414" w:rsidDel="00D17A6D">
            <w:rPr>
              <w:bCs/>
            </w:rPr>
            <w:delText>in the challenge text</w:delText>
          </w:r>
        </w:del>
      </w:ins>
      <w:ins w:id="254" w:author="Peter Laudati" w:date="2020-05-13T21:22:00Z">
        <w:del w:id="255" w:author="Gino Filicetti" w:date="2020-05-19T18:48:00Z">
          <w:r w:rsidR="002E1ED0" w:rsidDel="00D17A6D">
            <w:rPr>
              <w:bCs/>
            </w:rPr>
            <w:delText xml:space="preserve"> for challenge 7. It is called out in Challenge 8.</w:delText>
          </w:r>
        </w:del>
      </w:ins>
    </w:p>
    <w:p w14:paraId="7CEFBF42" w14:textId="72AFFDAB" w:rsidR="002E1ED0" w:rsidDel="00FF5ADC" w:rsidRDefault="002E1ED0" w:rsidP="0027424A">
      <w:pPr>
        <w:pStyle w:val="ListParagraph"/>
        <w:numPr>
          <w:ilvl w:val="0"/>
          <w:numId w:val="9"/>
        </w:numPr>
        <w:rPr>
          <w:ins w:id="256" w:author="Peter Laudati" w:date="2020-05-13T21:23:00Z"/>
          <w:del w:id="257" w:author="Gino Filicetti" w:date="2020-05-19T18:49:00Z"/>
          <w:bCs/>
        </w:rPr>
      </w:pPr>
      <w:ins w:id="258" w:author="Peter Laudati" w:date="2020-05-13T21:22:00Z">
        <w:del w:id="259" w:author="Gino Filicetti" w:date="2020-05-19T18:49:00Z">
          <w:r w:rsidDel="00FF5ADC">
            <w:rPr>
              <w:bCs/>
            </w:rPr>
            <w:delText xml:space="preserve">Challenge 7 text instructs the </w:delText>
          </w:r>
        </w:del>
        <w:del w:id="260" w:author="Gino Filicetti" w:date="2020-05-19T18:48:00Z">
          <w:r w:rsidDel="00D17A6D">
            <w:rPr>
              <w:bCs/>
            </w:rPr>
            <w:delText>users</w:delText>
          </w:r>
        </w:del>
        <w:del w:id="261" w:author="Gino Filicetti" w:date="2020-05-19T18:49:00Z">
          <w:r w:rsidDel="00FF5ADC">
            <w:rPr>
              <w:bCs/>
            </w:rPr>
            <w:delText xml:space="preserve"> to update content-web to V2 via rolling &amp; B/G</w:delText>
          </w:r>
        </w:del>
      </w:ins>
      <w:ins w:id="262" w:author="Peter Laudati" w:date="2020-05-13T21:23:00Z">
        <w:del w:id="263" w:author="Gino Filicetti" w:date="2020-05-19T18:49:00Z">
          <w:r w:rsidDel="00FF5ADC">
            <w:rPr>
              <w:bCs/>
            </w:rPr>
            <w:delText>.  It does NOT explicitly state that attendees should update content-api.  Some groups might not update the api</w:delText>
          </w:r>
        </w:del>
        <w:del w:id="264" w:author="Gino Filicetti" w:date="2020-05-19T18:38:00Z">
          <w:r w:rsidDel="000F2926">
            <w:rPr>
              <w:bCs/>
            </w:rPr>
            <w:delText>!</w:delText>
          </w:r>
        </w:del>
      </w:ins>
    </w:p>
    <w:p w14:paraId="0D28EFBE" w14:textId="65C57DBD" w:rsidR="005B5414" w:rsidDel="00FF5ADC" w:rsidRDefault="002E1ED0" w:rsidP="00370467">
      <w:pPr>
        <w:pStyle w:val="ListParagraph"/>
        <w:numPr>
          <w:ilvl w:val="0"/>
          <w:numId w:val="9"/>
        </w:numPr>
        <w:rPr>
          <w:ins w:id="265" w:author="Peter Laudati" w:date="2020-05-13T21:21:00Z"/>
          <w:del w:id="266" w:author="Gino Filicetti" w:date="2020-05-19T18:49:00Z"/>
          <w:bCs/>
        </w:rPr>
        <w:pPrChange w:id="267" w:author="Peter Laudati" w:date="2020-05-13T21:15:00Z">
          <w:pPr>
            <w:pStyle w:val="ListParagraph"/>
            <w:numPr>
              <w:numId w:val="9"/>
            </w:numPr>
            <w:ind w:hanging="360"/>
          </w:pPr>
        </w:pPrChange>
      </w:pPr>
      <w:ins w:id="268" w:author="Peter Laudati" w:date="2020-05-13T21:23:00Z">
        <w:r w:rsidRPr="007C1207">
          <w:rPr>
            <w:bCs/>
          </w:rPr>
          <w:t xml:space="preserve">You cannot update </w:t>
        </w:r>
        <w:del w:id="269" w:author="Gino Filicetti" w:date="2020-05-19T18:49:00Z">
          <w:r w:rsidRPr="007C1207" w:rsidDel="00FF5ADC">
            <w:rPr>
              <w:bCs/>
              <w:rPrChange w:id="270" w:author="Gino Filicetti" w:date="2020-05-19T18:51:00Z">
                <w:rPr>
                  <w:bCs/>
                </w:rPr>
              </w:rPrChange>
            </w:rPr>
            <w:delText xml:space="preserve">the API </w:delText>
          </w:r>
        </w:del>
      </w:ins>
      <w:ins w:id="271" w:author="Gino Filicetti" w:date="2020-05-19T18:49:00Z">
        <w:r w:rsidR="00FF5ADC" w:rsidRPr="007C1207">
          <w:rPr>
            <w:bCs/>
            <w:rPrChange w:id="272" w:author="Gino Filicetti" w:date="2020-05-19T18:51:00Z">
              <w:rPr>
                <w:bCs/>
              </w:rPr>
            </w:rPrChange>
          </w:rPr>
          <w:t>content-</w:t>
        </w:r>
        <w:proofErr w:type="spellStart"/>
        <w:r w:rsidR="00FF5ADC" w:rsidRPr="007C1207">
          <w:rPr>
            <w:bCs/>
            <w:rPrChange w:id="273" w:author="Gino Filicetti" w:date="2020-05-19T18:51:00Z">
              <w:rPr>
                <w:bCs/>
              </w:rPr>
            </w:rPrChange>
          </w:rPr>
          <w:t>api</w:t>
        </w:r>
        <w:proofErr w:type="spellEnd"/>
        <w:r w:rsidR="00FF5ADC" w:rsidRPr="007C1207">
          <w:rPr>
            <w:bCs/>
            <w:rPrChange w:id="274" w:author="Gino Filicetti" w:date="2020-05-19T18:51:00Z">
              <w:rPr>
                <w:bCs/>
              </w:rPr>
            </w:rPrChange>
          </w:rPr>
          <w:t xml:space="preserve"> V2 </w:t>
        </w:r>
      </w:ins>
      <w:ins w:id="275" w:author="Peter Laudati" w:date="2020-05-13T21:23:00Z">
        <w:r w:rsidRPr="007C1207">
          <w:rPr>
            <w:bCs/>
            <w:rPrChange w:id="276" w:author="Gino Filicetti" w:date="2020-05-19T18:51:00Z">
              <w:rPr>
                <w:bCs/>
              </w:rPr>
            </w:rPrChange>
          </w:rPr>
          <w:t xml:space="preserve">via a rolling update.  This is because </w:t>
        </w:r>
        <w:del w:id="277" w:author="Gino Filicetti" w:date="2020-05-19T18:49:00Z">
          <w:r w:rsidRPr="007C1207" w:rsidDel="00FF5ADC">
            <w:rPr>
              <w:bCs/>
              <w:rPrChange w:id="278" w:author="Gino Filicetti" w:date="2020-05-19T18:51:00Z">
                <w:rPr>
                  <w:bCs/>
                </w:rPr>
              </w:rPrChange>
            </w:rPr>
            <w:delText xml:space="preserve">API V2 </w:delText>
          </w:r>
        </w:del>
      </w:ins>
      <w:ins w:id="279" w:author="Gino Filicetti" w:date="2020-05-19T18:49:00Z">
        <w:r w:rsidR="00FF5ADC" w:rsidRPr="007C1207">
          <w:rPr>
            <w:bCs/>
            <w:rPrChange w:id="280" w:author="Gino Filicetti" w:date="2020-05-19T18:51:00Z">
              <w:rPr>
                <w:bCs/>
              </w:rPr>
            </w:rPrChange>
          </w:rPr>
          <w:t xml:space="preserve">it </w:t>
        </w:r>
      </w:ins>
      <w:ins w:id="281" w:author="Peter Laudati" w:date="2020-05-13T21:23:00Z">
        <w:r w:rsidRPr="007C1207">
          <w:rPr>
            <w:bCs/>
            <w:rPrChange w:id="282" w:author="Gino Filicetti" w:date="2020-05-19T18:51:00Z">
              <w:rPr>
                <w:bCs/>
              </w:rPr>
            </w:rPrChange>
          </w:rPr>
          <w:t>requir</w:t>
        </w:r>
      </w:ins>
      <w:ins w:id="283" w:author="Peter Laudati" w:date="2020-05-13T21:24:00Z">
        <w:r w:rsidRPr="007C1207">
          <w:rPr>
            <w:bCs/>
            <w:rPrChange w:id="284" w:author="Gino Filicetti" w:date="2020-05-19T18:51:00Z">
              <w:rPr>
                <w:bCs/>
              </w:rPr>
            </w:rPrChange>
          </w:rPr>
          <w:t xml:space="preserve">es the </w:t>
        </w:r>
        <w:proofErr w:type="spellStart"/>
        <w:r w:rsidRPr="007C1207">
          <w:rPr>
            <w:bCs/>
            <w:rPrChange w:id="285" w:author="Gino Filicetti" w:date="2020-05-19T18:51:00Z">
              <w:rPr>
                <w:bCs/>
              </w:rPr>
            </w:rPrChange>
          </w:rPr>
          <w:t>mongodb</w:t>
        </w:r>
        <w:proofErr w:type="spellEnd"/>
        <w:r w:rsidRPr="007C1207">
          <w:rPr>
            <w:bCs/>
            <w:rPrChange w:id="286" w:author="Gino Filicetti" w:date="2020-05-19T18:51:00Z">
              <w:rPr>
                <w:bCs/>
              </w:rPr>
            </w:rPrChange>
          </w:rPr>
          <w:t xml:space="preserve"> connection </w:t>
        </w:r>
        <w:del w:id="287" w:author="Gino Filicetti" w:date="2020-05-19T18:49:00Z">
          <w:r w:rsidRPr="007C1207" w:rsidDel="00FF5ADC">
            <w:rPr>
              <w:bCs/>
              <w:rPrChange w:id="288" w:author="Gino Filicetti" w:date="2020-05-19T18:51:00Z">
                <w:rPr>
                  <w:bCs/>
                </w:rPr>
              </w:rPrChange>
            </w:rPr>
            <w:delText>ENV</w:delText>
          </w:r>
        </w:del>
      </w:ins>
      <w:ins w:id="289" w:author="Gino Filicetti" w:date="2020-05-19T18:49:00Z">
        <w:r w:rsidR="00FF5ADC" w:rsidRPr="007C1207">
          <w:rPr>
            <w:bCs/>
            <w:rPrChange w:id="290" w:author="Gino Filicetti" w:date="2020-05-19T18:51:00Z">
              <w:rPr>
                <w:bCs/>
              </w:rPr>
            </w:rPrChange>
          </w:rPr>
          <w:t>env var</w:t>
        </w:r>
        <w:r w:rsidR="00D960C6" w:rsidRPr="007C1207">
          <w:rPr>
            <w:bCs/>
            <w:rPrChange w:id="291" w:author="Gino Filicetti" w:date="2020-05-19T18:51:00Z">
              <w:rPr>
                <w:bCs/>
              </w:rPr>
            </w:rPrChange>
          </w:rPr>
          <w:t xml:space="preserve"> </w:t>
        </w:r>
      </w:ins>
      <w:ins w:id="292" w:author="Gino Filicetti" w:date="2020-05-19T18:50:00Z">
        <w:r w:rsidR="00D960C6" w:rsidRPr="007C1207">
          <w:rPr>
            <w:bCs/>
            <w:rPrChange w:id="293" w:author="Gino Filicetti" w:date="2020-05-19T18:51:00Z">
              <w:rPr>
                <w:bCs/>
              </w:rPr>
            </w:rPrChange>
          </w:rPr>
          <w:t xml:space="preserve">to be set. </w:t>
        </w:r>
      </w:ins>
      <w:ins w:id="294" w:author="Peter Laudati" w:date="2020-05-13T21:24:00Z">
        <w:del w:id="295" w:author="Gino Filicetti" w:date="2020-05-19T18:50:00Z">
          <w:r w:rsidRPr="007C1207" w:rsidDel="00D960C6">
            <w:rPr>
              <w:bCs/>
              <w:rPrChange w:id="296" w:author="Gino Filicetti" w:date="2020-05-19T18:51:00Z">
                <w:rPr>
                  <w:bCs/>
                </w:rPr>
              </w:rPrChange>
            </w:rPr>
            <w:delText xml:space="preserve"> which is</w:delText>
          </w:r>
        </w:del>
      </w:ins>
      <w:ins w:id="297" w:author="Gino Filicetti" w:date="2020-05-19T18:50:00Z">
        <w:r w:rsidR="00D960C6" w:rsidRPr="007C1207">
          <w:rPr>
            <w:bCs/>
            <w:rPrChange w:id="298" w:author="Gino Filicetti" w:date="2020-05-19T18:51:00Z">
              <w:rPr>
                <w:bCs/>
              </w:rPr>
            </w:rPrChange>
          </w:rPr>
          <w:t xml:space="preserve">But it is set by </w:t>
        </w:r>
      </w:ins>
      <w:ins w:id="299" w:author="Peter Laudati" w:date="2020-05-13T21:24:00Z">
        <w:del w:id="300" w:author="Gino Filicetti" w:date="2020-05-19T18:50:00Z">
          <w:r w:rsidRPr="007C1207" w:rsidDel="00D960C6">
            <w:rPr>
              <w:bCs/>
              <w:rPrChange w:id="301" w:author="Gino Filicetti" w:date="2020-05-19T18:51:00Z">
                <w:rPr>
                  <w:bCs/>
                </w:rPr>
              </w:rPrChange>
            </w:rPr>
            <w:delText xml:space="preserve"> uploaded via </w:delText>
          </w:r>
        </w:del>
        <w:r w:rsidRPr="007C1207">
          <w:rPr>
            <w:bCs/>
            <w:rPrChange w:id="302" w:author="Gino Filicetti" w:date="2020-05-19T18:51:00Z">
              <w:rPr>
                <w:bCs/>
              </w:rPr>
            </w:rPrChange>
          </w:rPr>
          <w:t>the content-</w:t>
        </w:r>
        <w:proofErr w:type="spellStart"/>
        <w:r w:rsidRPr="007C1207">
          <w:rPr>
            <w:bCs/>
            <w:rPrChange w:id="303" w:author="Gino Filicetti" w:date="2020-05-19T18:51:00Z">
              <w:rPr>
                <w:bCs/>
              </w:rPr>
            </w:rPrChange>
          </w:rPr>
          <w:t>api</w:t>
        </w:r>
        <w:proofErr w:type="spellEnd"/>
        <w:r w:rsidRPr="007C1207">
          <w:rPr>
            <w:bCs/>
            <w:rPrChange w:id="304" w:author="Gino Filicetti" w:date="2020-05-19T18:51:00Z">
              <w:rPr>
                <w:bCs/>
              </w:rPr>
            </w:rPrChange>
          </w:rPr>
          <w:t xml:space="preserve"> deployment </w:t>
        </w:r>
        <w:proofErr w:type="spellStart"/>
        <w:r w:rsidRPr="007C1207">
          <w:rPr>
            <w:bCs/>
            <w:rPrChange w:id="305" w:author="Gino Filicetti" w:date="2020-05-19T18:51:00Z">
              <w:rPr>
                <w:bCs/>
              </w:rPr>
            </w:rPrChange>
          </w:rPr>
          <w:t>yaml</w:t>
        </w:r>
      </w:ins>
      <w:proofErr w:type="spellEnd"/>
      <w:ins w:id="306" w:author="Gino Filicetti" w:date="2020-05-19T18:50:00Z">
        <w:r w:rsidR="00552D26" w:rsidRPr="007C1207">
          <w:rPr>
            <w:bCs/>
            <w:rPrChange w:id="307" w:author="Gino Filicetti" w:date="2020-05-19T18:51:00Z">
              <w:rPr>
                <w:bCs/>
              </w:rPr>
            </w:rPrChange>
          </w:rPr>
          <w:t xml:space="preserve"> and thus </w:t>
        </w:r>
      </w:ins>
      <w:ins w:id="308" w:author="Peter Laudati" w:date="2020-05-13T21:24:00Z">
        <w:del w:id="309" w:author="Gino Filicetti" w:date="2020-05-19T18:50:00Z">
          <w:r w:rsidRPr="007C1207" w:rsidDel="00552D26">
            <w:rPr>
              <w:bCs/>
              <w:rPrChange w:id="310" w:author="Gino Filicetti" w:date="2020-05-19T18:51:00Z">
                <w:rPr>
                  <w:bCs/>
                </w:rPr>
              </w:rPrChange>
            </w:rPr>
            <w:delText xml:space="preserve">.  A </w:delText>
          </w:r>
        </w:del>
        <w:r w:rsidRPr="007C1207">
          <w:rPr>
            <w:bCs/>
            <w:rPrChange w:id="311" w:author="Gino Filicetti" w:date="2020-05-19T18:51:00Z">
              <w:rPr>
                <w:bCs/>
              </w:rPr>
            </w:rPrChange>
          </w:rPr>
          <w:t>rolling update fails.</w:t>
        </w:r>
        <w:del w:id="312" w:author="Gino Filicetti" w:date="2020-05-19T18:51:00Z">
          <w:r w:rsidRPr="00FF5ADC" w:rsidDel="007C1207">
            <w:rPr>
              <w:bCs/>
            </w:rPr>
            <w:delText xml:space="preserve">  Consider letting attendees go on this path and figure out why it doesn’t work?</w:delText>
          </w:r>
        </w:del>
      </w:ins>
      <w:ins w:id="313" w:author="Peter Laudati" w:date="2020-05-13T21:21:00Z">
        <w:del w:id="314" w:author="Gino Filicetti" w:date="2020-05-19T18:51:00Z">
          <w:r w:rsidR="005B5414" w:rsidRPr="00FF5ADC" w:rsidDel="007C1207">
            <w:rPr>
              <w:bCs/>
            </w:rPr>
            <w:delText xml:space="preserve"> </w:delText>
          </w:r>
        </w:del>
      </w:ins>
    </w:p>
    <w:p w14:paraId="09B573D3" w14:textId="69AE4998" w:rsidR="005B5414" w:rsidRPr="007C1207" w:rsidRDefault="007C1207" w:rsidP="00370467">
      <w:pPr>
        <w:pStyle w:val="ListParagraph"/>
        <w:numPr>
          <w:ilvl w:val="0"/>
          <w:numId w:val="9"/>
        </w:numPr>
        <w:rPr>
          <w:ins w:id="315" w:author="Peter Laudati" w:date="2020-05-13T21:19:00Z"/>
          <w:bCs/>
          <w:rPrChange w:id="316" w:author="Gino Filicetti" w:date="2020-05-19T18:51:00Z">
            <w:rPr>
              <w:ins w:id="317" w:author="Peter Laudati" w:date="2020-05-13T21:19:00Z"/>
              <w:b/>
            </w:rPr>
          </w:rPrChange>
        </w:rPr>
        <w:pPrChange w:id="318" w:author="Peter Laudati" w:date="2020-05-13T21:15:00Z">
          <w:pPr>
            <w:pStyle w:val="ListParagraph"/>
            <w:numPr>
              <w:ilvl w:val="1"/>
              <w:numId w:val="9"/>
            </w:numPr>
            <w:ind w:left="1440" w:hanging="360"/>
          </w:pPr>
        </w:pPrChange>
      </w:pPr>
      <w:ins w:id="319" w:author="Gino Filicetti" w:date="2020-05-19T18:51:00Z">
        <w:r>
          <w:rPr>
            <w:bCs/>
          </w:rPr>
          <w:t xml:space="preserve"> Some students might go down this path, consider letting them fail and then explaining why it didn’t work.</w:t>
        </w:r>
      </w:ins>
    </w:p>
    <w:p w14:paraId="7D09A0D8" w14:textId="77777777" w:rsidR="000B0F85" w:rsidRPr="006661AF" w:rsidRDefault="000B0F85">
      <w:pPr>
        <w:pStyle w:val="ListParagraph"/>
        <w:numPr>
          <w:ilvl w:val="0"/>
          <w:numId w:val="9"/>
        </w:numPr>
        <w:rPr>
          <w:rFonts w:asciiTheme="majorHAnsi" w:eastAsiaTheme="majorEastAsia" w:hAnsiTheme="majorHAnsi" w:cstheme="majorBidi"/>
          <w:color w:val="2F5496" w:themeColor="accent1" w:themeShade="BF"/>
          <w:sz w:val="32"/>
          <w:szCs w:val="32"/>
        </w:rPr>
        <w:pPrChange w:id="320" w:author="Peter Laudati" w:date="2020-05-13T21:16:00Z">
          <w:pPr/>
        </w:pPrChange>
      </w:pPr>
      <w:del w:id="321" w:author="Peter Laudati" w:date="2020-05-13T21:16:00Z">
        <w:r w:rsidDel="006661AF">
          <w:br w:type="page"/>
        </w:r>
      </w:del>
    </w:p>
    <w:p w14:paraId="0D23955A" w14:textId="77777777" w:rsidR="00CA7E90" w:rsidRDefault="00CA7E90">
      <w:pPr>
        <w:rPr>
          <w:ins w:id="322" w:author="Gino Filicetti" w:date="2020-05-19T18:19:00Z"/>
          <w:rFonts w:asciiTheme="majorHAnsi" w:eastAsiaTheme="majorEastAsia" w:hAnsiTheme="majorHAnsi" w:cstheme="majorBidi"/>
          <w:color w:val="2F5496" w:themeColor="accent1" w:themeShade="BF"/>
          <w:sz w:val="32"/>
          <w:szCs w:val="32"/>
        </w:rPr>
      </w:pPr>
      <w:ins w:id="323" w:author="Gino Filicetti" w:date="2020-05-19T18:19:00Z">
        <w:r>
          <w:br w:type="page"/>
        </w:r>
      </w:ins>
    </w:p>
    <w:p w14:paraId="6483A522" w14:textId="481FF5C0" w:rsidR="0034245E" w:rsidRDefault="36D00D43" w:rsidP="0034245E">
      <w:pPr>
        <w:pStyle w:val="Heading1"/>
        <w:spacing w:before="0"/>
      </w:pPr>
      <w:commentRangeStart w:id="324"/>
      <w:r>
        <w:lastRenderedPageBreak/>
        <w:t>Challenge Set 8: Storage</w:t>
      </w:r>
      <w:commentRangeEnd w:id="324"/>
      <w:r w:rsidR="00EA64FD">
        <w:rPr>
          <w:rStyle w:val="CommentReference"/>
          <w:rFonts w:asciiTheme="minorHAnsi" w:eastAsiaTheme="minorHAnsi" w:hAnsiTheme="minorHAnsi" w:cstheme="minorBidi"/>
          <w:color w:val="auto"/>
        </w:rPr>
        <w:commentReference w:id="324"/>
      </w:r>
    </w:p>
    <w:p w14:paraId="1E831052" w14:textId="77777777" w:rsidR="00491FE3" w:rsidRDefault="00491FE3" w:rsidP="00491FE3">
      <w:pPr>
        <w:pStyle w:val="Heading2"/>
      </w:pPr>
      <w:r>
        <w:t>Lecture:</w:t>
      </w:r>
    </w:p>
    <w:p w14:paraId="36A32076" w14:textId="77777777" w:rsidR="000E7CE0" w:rsidRDefault="009A1EB5" w:rsidP="00491FE3">
      <w:pPr>
        <w:pStyle w:val="ListParagraph"/>
        <w:numPr>
          <w:ilvl w:val="0"/>
          <w:numId w:val="4"/>
        </w:numPr>
      </w:pPr>
      <w:r>
        <w:t>Explain</w:t>
      </w:r>
      <w:r w:rsidR="00900AFF">
        <w:t xml:space="preserve"> </w:t>
      </w:r>
      <w:r w:rsidR="0037559A">
        <w:t>Kubernetes</w:t>
      </w:r>
      <w:r w:rsidR="00900AFF">
        <w:t xml:space="preserve"> storage concepts. </w:t>
      </w:r>
    </w:p>
    <w:p w14:paraId="2515CB65" w14:textId="4D46F7F4" w:rsidR="00491FE3" w:rsidRDefault="00900AFF" w:rsidP="00491FE3">
      <w:pPr>
        <w:pStyle w:val="ListParagraph"/>
        <w:numPr>
          <w:ilvl w:val="0"/>
          <w:numId w:val="4"/>
        </w:numPr>
      </w:pPr>
      <w:r>
        <w:t xml:space="preserve">Highlight the cloud storage and AKS </w:t>
      </w:r>
      <w:r w:rsidR="0037559A">
        <w:t>capabilities</w:t>
      </w:r>
      <w:r w:rsidR="003D35CF">
        <w:t xml:space="preserve"> </w:t>
      </w:r>
    </w:p>
    <w:p w14:paraId="41599400" w14:textId="60FC61F6" w:rsidR="00491FE3" w:rsidRDefault="000E7CE0" w:rsidP="00491FE3">
      <w:pPr>
        <w:pStyle w:val="ListParagraph"/>
        <w:numPr>
          <w:ilvl w:val="0"/>
          <w:numId w:val="4"/>
        </w:numPr>
      </w:pPr>
      <w:r>
        <w:t>M</w:t>
      </w:r>
      <w:r w:rsidR="00900AFF">
        <w:t xml:space="preserve">ention that </w:t>
      </w:r>
      <w:r w:rsidR="00244D73">
        <w:t xml:space="preserve">attendees will </w:t>
      </w:r>
      <w:r w:rsidR="0037559A">
        <w:t xml:space="preserve">be </w:t>
      </w:r>
      <w:r w:rsidR="00244D73">
        <w:t xml:space="preserve">leveraging the static persistent storage (azure disk) for storing the mongo DB </w:t>
      </w:r>
      <w:r w:rsidR="00784AF6">
        <w:t xml:space="preserve">configuration and data </w:t>
      </w:r>
      <w:r w:rsidR="00244D73">
        <w:t xml:space="preserve"> </w:t>
      </w:r>
    </w:p>
    <w:p w14:paraId="248F88DC" w14:textId="77777777" w:rsidR="00491FE3" w:rsidRPr="002D028C" w:rsidRDefault="00491FE3" w:rsidP="00491FE3">
      <w:pPr>
        <w:pStyle w:val="ListParagraph"/>
        <w:spacing w:after="0"/>
      </w:pPr>
    </w:p>
    <w:p w14:paraId="318236FD" w14:textId="77777777" w:rsidR="00491FE3" w:rsidRDefault="00491FE3" w:rsidP="00491FE3">
      <w:pPr>
        <w:pStyle w:val="Heading2"/>
      </w:pPr>
      <w:r>
        <w:t>Challenges:</w:t>
      </w:r>
    </w:p>
    <w:p w14:paraId="3B46771A" w14:textId="30131A6F" w:rsidR="007E2757" w:rsidRPr="007E2757" w:rsidRDefault="449CFF96" w:rsidP="449CFF96">
      <w:pPr>
        <w:pStyle w:val="ListParagraph"/>
        <w:numPr>
          <w:ilvl w:val="0"/>
          <w:numId w:val="15"/>
        </w:numPr>
        <w:spacing w:after="0"/>
        <w:rPr>
          <w:b/>
          <w:bCs/>
        </w:rPr>
      </w:pPr>
      <w:r>
        <w:t xml:space="preserve">Make sure that you are using the latest version of the </w:t>
      </w:r>
      <w:proofErr w:type="spellStart"/>
      <w:r w:rsidR="00F67E51">
        <w:t>F</w:t>
      </w:r>
      <w:r>
        <w:t>abmedical</w:t>
      </w:r>
      <w:proofErr w:type="spellEnd"/>
      <w:r>
        <w:t xml:space="preserve"> container images</w:t>
      </w:r>
      <w:r w:rsidR="007E2757">
        <w:t>:</w:t>
      </w:r>
      <w:r>
        <w:t xml:space="preserve"> </w:t>
      </w:r>
    </w:p>
    <w:p w14:paraId="6A09CD61" w14:textId="432DEBC1" w:rsidR="00F67E51" w:rsidRDefault="0036177C" w:rsidP="007E2757">
      <w:pPr>
        <w:pStyle w:val="ListParagraph"/>
        <w:numPr>
          <w:ilvl w:val="1"/>
          <w:numId w:val="15"/>
        </w:numPr>
        <w:spacing w:after="0"/>
        <w:rPr>
          <w:b/>
          <w:bCs/>
        </w:rPr>
      </w:pPr>
      <w:proofErr w:type="spellStart"/>
      <w:r>
        <w:rPr>
          <w:b/>
        </w:rPr>
        <w:t>whatthehackmsft</w:t>
      </w:r>
      <w:proofErr w:type="spellEnd"/>
      <w:r w:rsidR="00F67E51" w:rsidRPr="449CFF96">
        <w:rPr>
          <w:b/>
          <w:bCs/>
        </w:rPr>
        <w:t>/content-</w:t>
      </w:r>
      <w:r w:rsidR="00F67E51">
        <w:rPr>
          <w:b/>
          <w:bCs/>
        </w:rPr>
        <w:t>api</w:t>
      </w:r>
      <w:r w:rsidR="00F67E51" w:rsidRPr="449CFF96">
        <w:rPr>
          <w:b/>
          <w:bCs/>
        </w:rPr>
        <w:t>:v2</w:t>
      </w:r>
    </w:p>
    <w:p w14:paraId="32C117C7" w14:textId="40E5A3C2" w:rsidR="003D35CF" w:rsidRDefault="0036177C" w:rsidP="007E2757">
      <w:pPr>
        <w:pStyle w:val="ListParagraph"/>
        <w:numPr>
          <w:ilvl w:val="1"/>
          <w:numId w:val="15"/>
        </w:numPr>
        <w:spacing w:after="0"/>
        <w:rPr>
          <w:b/>
          <w:bCs/>
        </w:rPr>
      </w:pPr>
      <w:proofErr w:type="spellStart"/>
      <w:r>
        <w:rPr>
          <w:b/>
        </w:rPr>
        <w:t>whatthehackmsft</w:t>
      </w:r>
      <w:proofErr w:type="spellEnd"/>
      <w:r w:rsidR="449CFF96" w:rsidRPr="449CFF96">
        <w:rPr>
          <w:b/>
          <w:bCs/>
        </w:rPr>
        <w:t>/content-web:v2</w:t>
      </w:r>
    </w:p>
    <w:p w14:paraId="7EED36DA" w14:textId="77777777" w:rsidR="007E2757" w:rsidRPr="007E2757" w:rsidRDefault="449CFF96" w:rsidP="449CFF96">
      <w:pPr>
        <w:pStyle w:val="ListParagraph"/>
        <w:numPr>
          <w:ilvl w:val="0"/>
          <w:numId w:val="15"/>
        </w:numPr>
        <w:spacing w:after="0"/>
        <w:rPr>
          <w:b/>
          <w:bCs/>
        </w:rPr>
      </w:pPr>
      <w:r>
        <w:t xml:space="preserve">Destroy the previous </w:t>
      </w:r>
      <w:r w:rsidR="007E2757">
        <w:t>MongoDB</w:t>
      </w:r>
      <w:r>
        <w:t xml:space="preserve"> pod created in the Challenge Set 6</w:t>
      </w:r>
      <w:r w:rsidR="007E2757">
        <w:t>.</w:t>
      </w:r>
    </w:p>
    <w:p w14:paraId="51049D4F" w14:textId="5A3A6745" w:rsidR="00E56D77" w:rsidRPr="003D35CF" w:rsidRDefault="449CFF96" w:rsidP="449CFF96">
      <w:pPr>
        <w:pStyle w:val="ListParagraph"/>
        <w:numPr>
          <w:ilvl w:val="0"/>
          <w:numId w:val="15"/>
        </w:numPr>
        <w:spacing w:after="0"/>
        <w:rPr>
          <w:b/>
          <w:bCs/>
        </w:rPr>
      </w:pPr>
      <w:r>
        <w:t xml:space="preserve">In this challenge </w:t>
      </w:r>
      <w:r w:rsidR="007E2757">
        <w:t>you</w:t>
      </w:r>
      <w:r>
        <w:t xml:space="preserve"> will provision the </w:t>
      </w:r>
      <w:r w:rsidR="007E2757">
        <w:t>MongoDB pod</w:t>
      </w:r>
      <w:r>
        <w:t xml:space="preserve"> with a persisted disk volume.</w:t>
      </w:r>
    </w:p>
    <w:p w14:paraId="2BC72EFA" w14:textId="7DA14055" w:rsidR="000E53F9" w:rsidRDefault="00E33D73" w:rsidP="003D35CF">
      <w:pPr>
        <w:pStyle w:val="ListParagraph"/>
        <w:numPr>
          <w:ilvl w:val="0"/>
          <w:numId w:val="15"/>
        </w:numPr>
        <w:spacing w:after="0"/>
      </w:pPr>
      <w:r w:rsidRPr="009F2E16">
        <w:t xml:space="preserve">Create two </w:t>
      </w:r>
      <w:r w:rsidR="007E2757">
        <w:t>A</w:t>
      </w:r>
      <w:r w:rsidRPr="009F2E16">
        <w:t xml:space="preserve">zure data disks </w:t>
      </w:r>
      <w:r w:rsidR="009F2E16" w:rsidRPr="009F2E16">
        <w:t xml:space="preserve">(one for </w:t>
      </w:r>
      <w:r w:rsidR="007E2757">
        <w:t xml:space="preserve">the </w:t>
      </w:r>
      <w:r w:rsidR="009F2E16" w:rsidRPr="009F2E16">
        <w:t xml:space="preserve">MongoDB </w:t>
      </w:r>
      <w:r w:rsidR="007E2757">
        <w:t>c</w:t>
      </w:r>
      <w:r w:rsidR="009F2E16" w:rsidRPr="009F2E16">
        <w:t>onfig</w:t>
      </w:r>
      <w:r w:rsidR="003D35CF">
        <w:t>uration</w:t>
      </w:r>
      <w:r w:rsidR="009F2E16" w:rsidRPr="009F2E16">
        <w:t xml:space="preserve"> and another one for </w:t>
      </w:r>
      <w:r w:rsidR="007E2757">
        <w:t>d</w:t>
      </w:r>
      <w:r w:rsidR="009F2E16" w:rsidRPr="009F2E16">
        <w:t>ata</w:t>
      </w:r>
      <w:r w:rsidR="007E2757">
        <w:t>)</w:t>
      </w:r>
    </w:p>
    <w:p w14:paraId="4CCE2424" w14:textId="77777777" w:rsidR="00E36495" w:rsidRDefault="449CFF96" w:rsidP="003D35CF">
      <w:pPr>
        <w:pStyle w:val="ListParagraph"/>
        <w:numPr>
          <w:ilvl w:val="0"/>
          <w:numId w:val="15"/>
        </w:numPr>
        <w:spacing w:after="0"/>
      </w:pPr>
      <w:r>
        <w:t xml:space="preserve">Create </w:t>
      </w:r>
      <w:r w:rsidR="00DE48D6">
        <w:t xml:space="preserve">a </w:t>
      </w:r>
      <w:r>
        <w:t xml:space="preserve">deployment </w:t>
      </w:r>
      <w:proofErr w:type="spellStart"/>
      <w:r w:rsidR="00DE48D6">
        <w:t>yaml</w:t>
      </w:r>
      <w:proofErr w:type="spellEnd"/>
      <w:r>
        <w:t xml:space="preserve"> for MongoDB to be deployed with </w:t>
      </w:r>
      <w:r w:rsidR="00DE48D6">
        <w:t xml:space="preserve">the </w:t>
      </w:r>
      <w:r>
        <w:t xml:space="preserve">necessary configuration for using the volume as </w:t>
      </w:r>
      <w:r w:rsidR="00DE48D6">
        <w:t xml:space="preserve">an </w:t>
      </w:r>
      <w:r>
        <w:t xml:space="preserve">Azure Data Disk. </w:t>
      </w:r>
    </w:p>
    <w:p w14:paraId="3E396D9A" w14:textId="659080CB" w:rsidR="00FF0D74" w:rsidRDefault="00342817" w:rsidP="00BC521D">
      <w:pPr>
        <w:pStyle w:val="ListParagraph"/>
        <w:numPr>
          <w:ilvl w:val="1"/>
          <w:numId w:val="15"/>
        </w:numPr>
        <w:spacing w:after="0"/>
      </w:pPr>
      <w:r>
        <w:t>Find the r</w:t>
      </w:r>
      <w:r w:rsidR="449CFF96">
        <w:t xml:space="preserve">eference </w:t>
      </w:r>
      <w:r w:rsidR="00AE31F5" w:rsidRPr="00AE31F5">
        <w:t>template</w:t>
      </w:r>
      <w:r w:rsidR="00AF5546">
        <w:t xml:space="preserve"> in the Teams Files section: </w:t>
      </w:r>
      <w:r w:rsidR="00FF0D74" w:rsidRPr="00E36495">
        <w:rPr>
          <w:b/>
        </w:rPr>
        <w:t>temp</w:t>
      </w:r>
      <w:ins w:id="325" w:author="Gino Filicetti" w:date="2020-05-19T18:24:00Z">
        <w:r w:rsidR="0064725F">
          <w:rPr>
            <w:b/>
          </w:rPr>
          <w:t>l</w:t>
        </w:r>
      </w:ins>
      <w:r w:rsidR="00FF0D74" w:rsidRPr="00E36495">
        <w:rPr>
          <w:b/>
        </w:rPr>
        <w:t>ate-</w:t>
      </w:r>
      <w:proofErr w:type="spellStart"/>
      <w:r w:rsidR="00FF0D74" w:rsidRPr="00E36495">
        <w:rPr>
          <w:b/>
        </w:rPr>
        <w:t>mongodb</w:t>
      </w:r>
      <w:proofErr w:type="spellEnd"/>
      <w:r w:rsidR="00FF0D74" w:rsidRPr="00E36495">
        <w:rPr>
          <w:b/>
        </w:rPr>
        <w:t>-</w:t>
      </w:r>
      <w:proofErr w:type="spellStart"/>
      <w:r w:rsidR="00FF0D74" w:rsidRPr="00E36495">
        <w:rPr>
          <w:b/>
        </w:rPr>
        <w:t>deploy.yml</w:t>
      </w:r>
      <w:proofErr w:type="spellEnd"/>
    </w:p>
    <w:p w14:paraId="3750B968" w14:textId="72F118A9" w:rsidR="0094574A" w:rsidRDefault="449CFF96" w:rsidP="00FF0D74">
      <w:pPr>
        <w:pStyle w:val="ListParagraph"/>
        <w:numPr>
          <w:ilvl w:val="1"/>
          <w:numId w:val="15"/>
        </w:numPr>
        <w:spacing w:after="0"/>
      </w:pPr>
      <w:r w:rsidRPr="00FF0D74">
        <w:rPr>
          <w:b/>
          <w:bCs/>
        </w:rPr>
        <w:t>NOTE</w:t>
      </w:r>
      <w:r>
        <w:t xml:space="preserve">: You can use the </w:t>
      </w:r>
      <w:r w:rsidR="00631746">
        <w:t xml:space="preserve">same </w:t>
      </w:r>
      <w:r w:rsidR="00342817">
        <w:t>M</w:t>
      </w:r>
      <w:r>
        <w:t>ongoD</w:t>
      </w:r>
      <w:r w:rsidR="00342817">
        <w:t>B</w:t>
      </w:r>
      <w:r>
        <w:t xml:space="preserve"> container image from </w:t>
      </w:r>
      <w:r w:rsidR="00FF0D74">
        <w:t>D</w:t>
      </w:r>
      <w:r>
        <w:t>ocker Hub</w:t>
      </w:r>
      <w:r w:rsidR="00631746">
        <w:t xml:space="preserve"> that you used in a previous challenge.</w:t>
      </w:r>
    </w:p>
    <w:p w14:paraId="2F9AA660" w14:textId="7CA7898D" w:rsidR="00AA7B6B" w:rsidRDefault="00AA7B6B" w:rsidP="003D35CF">
      <w:pPr>
        <w:pStyle w:val="ListParagraph"/>
        <w:numPr>
          <w:ilvl w:val="0"/>
          <w:numId w:val="15"/>
        </w:numPr>
        <w:spacing w:after="0"/>
      </w:pPr>
      <w:r>
        <w:t>Verify th</w:t>
      </w:r>
      <w:r w:rsidR="00FF0D74">
        <w:t>at</w:t>
      </w:r>
      <w:r>
        <w:t xml:space="preserve"> MongoDB is working fine by connecting to the corresponding MongoDB Pod in the interactive mode</w:t>
      </w:r>
      <w:r w:rsidR="007F5DB1">
        <w:t>.</w:t>
      </w:r>
      <w:r w:rsidR="004125FF">
        <w:t xml:space="preserve"> Make sure that the disk</w:t>
      </w:r>
      <w:r w:rsidR="00E36495">
        <w:t>s</w:t>
      </w:r>
      <w:r w:rsidR="004125FF">
        <w:t xml:space="preserve"> are associated correctly (Highlighted below)</w:t>
      </w:r>
    </w:p>
    <w:p w14:paraId="55FAD549" w14:textId="77777777" w:rsidR="0070060F" w:rsidRDefault="0070060F" w:rsidP="0070060F">
      <w:pPr>
        <w:pStyle w:val="ListParagraph"/>
        <w:spacing w:after="0"/>
      </w:pPr>
    </w:p>
    <w:p w14:paraId="61DABC1B" w14:textId="7ED06023" w:rsidR="008065BE" w:rsidRPr="00E13B41" w:rsidRDefault="008065BE" w:rsidP="449CFF96">
      <w:pPr>
        <w:pStyle w:val="ListParagraph"/>
        <w:numPr>
          <w:ilvl w:val="0"/>
          <w:numId w:val="16"/>
        </w:numPr>
        <w:shd w:val="clear" w:color="auto" w:fill="FFFFFF" w:themeFill="background1"/>
        <w:spacing w:after="0" w:line="240" w:lineRule="auto"/>
        <w:rPr>
          <w:rFonts w:ascii="Consolas" w:eastAsia="Times New Roman" w:hAnsi="Consolas" w:cs="Consolas"/>
          <w:b/>
          <w:sz w:val="18"/>
          <w:szCs w:val="18"/>
        </w:rPr>
      </w:pPr>
      <w:proofErr w:type="spellStart"/>
      <w:r w:rsidRPr="00E13B41">
        <w:rPr>
          <w:rFonts w:ascii="Consolas" w:eastAsia="Times New Roman" w:hAnsi="Consolas" w:cs="Consolas"/>
          <w:b/>
          <w:sz w:val="18"/>
          <w:szCs w:val="18"/>
          <w:shd w:val="clear" w:color="auto" w:fill="F0F2F4"/>
        </w:rPr>
        <w:t>kubectl</w:t>
      </w:r>
      <w:proofErr w:type="spellEnd"/>
      <w:r w:rsidRPr="00E13B41">
        <w:rPr>
          <w:rFonts w:ascii="Consolas" w:eastAsia="Times New Roman" w:hAnsi="Consolas" w:cs="Consolas"/>
          <w:b/>
          <w:sz w:val="18"/>
          <w:szCs w:val="18"/>
          <w:shd w:val="clear" w:color="auto" w:fill="F0F2F4"/>
        </w:rPr>
        <w:t> exec -it &lt;</w:t>
      </w:r>
      <w:r w:rsidR="00DD0138">
        <w:rPr>
          <w:rFonts w:ascii="Consolas" w:eastAsia="Times New Roman" w:hAnsi="Consolas" w:cs="Consolas"/>
          <w:b/>
          <w:sz w:val="18"/>
          <w:szCs w:val="18"/>
          <w:shd w:val="clear" w:color="auto" w:fill="F0F2F4"/>
        </w:rPr>
        <w:t>m</w:t>
      </w:r>
      <w:r w:rsidR="00C343A1" w:rsidRPr="00E13B41">
        <w:rPr>
          <w:rFonts w:ascii="Consolas" w:eastAsia="Times New Roman" w:hAnsi="Consolas" w:cs="Consolas"/>
          <w:b/>
          <w:sz w:val="18"/>
          <w:szCs w:val="18"/>
          <w:shd w:val="clear" w:color="auto" w:fill="F0F2F4"/>
        </w:rPr>
        <w:t>ongo</w:t>
      </w:r>
      <w:r w:rsidR="00DD0138">
        <w:rPr>
          <w:rFonts w:ascii="Consolas" w:eastAsia="Times New Roman" w:hAnsi="Consolas" w:cs="Consolas"/>
          <w:b/>
          <w:sz w:val="18"/>
          <w:szCs w:val="18"/>
          <w:shd w:val="clear" w:color="auto" w:fill="F0F2F4"/>
        </w:rPr>
        <w:t>-</w:t>
      </w:r>
      <w:proofErr w:type="spellStart"/>
      <w:r w:rsidR="00DD0138">
        <w:rPr>
          <w:rFonts w:ascii="Consolas" w:eastAsia="Times New Roman" w:hAnsi="Consolas" w:cs="Consolas"/>
          <w:b/>
          <w:sz w:val="18"/>
          <w:szCs w:val="18"/>
          <w:shd w:val="clear" w:color="auto" w:fill="F0F2F4"/>
        </w:rPr>
        <w:t>db</w:t>
      </w:r>
      <w:proofErr w:type="spellEnd"/>
      <w:r w:rsidRPr="00E13B41">
        <w:rPr>
          <w:rFonts w:ascii="Consolas" w:eastAsia="Times New Roman" w:hAnsi="Consolas" w:cs="Consolas"/>
          <w:b/>
          <w:sz w:val="18"/>
          <w:szCs w:val="18"/>
          <w:shd w:val="clear" w:color="auto" w:fill="F0F2F4"/>
        </w:rPr>
        <w:t xml:space="preserve"> pod name&gt; bash</w:t>
      </w:r>
    </w:p>
    <w:p w14:paraId="1F6F41AF" w14:textId="7B1260F7" w:rsidR="008065BE" w:rsidRPr="00E13B41" w:rsidRDefault="008065BE" w:rsidP="449CFF96">
      <w:pPr>
        <w:shd w:val="clear" w:color="auto" w:fill="FFFFFF" w:themeFill="background1"/>
        <w:spacing w:after="0" w:line="240" w:lineRule="auto"/>
        <w:ind w:left="720" w:firstLine="53"/>
        <w:rPr>
          <w:rFonts w:ascii="Consolas" w:eastAsia="Times New Roman" w:hAnsi="Consolas" w:cs="Consolas"/>
          <w:color w:val="252424"/>
          <w:sz w:val="18"/>
          <w:szCs w:val="18"/>
        </w:rPr>
      </w:pPr>
    </w:p>
    <w:p w14:paraId="2F969BAD" w14:textId="54A547E1" w:rsidR="0093496A" w:rsidRDefault="008065BE" w:rsidP="00711A79">
      <w:pPr>
        <w:pStyle w:val="ListParagraph"/>
        <w:shd w:val="clear" w:color="auto" w:fill="FFFFFF" w:themeFill="background1"/>
        <w:spacing w:after="0" w:line="240" w:lineRule="auto"/>
        <w:ind w:left="1440"/>
        <w:rPr>
          <w:rFonts w:ascii="Consolas" w:eastAsia="Times New Roman" w:hAnsi="Consolas" w:cs="Consolas"/>
          <w:color w:val="252424"/>
          <w:sz w:val="18"/>
          <w:szCs w:val="18"/>
          <w:shd w:val="clear" w:color="auto" w:fill="F0F2F4"/>
        </w:rPr>
      </w:pPr>
      <w:r w:rsidRPr="00E13B41">
        <w:rPr>
          <w:rFonts w:ascii="Consolas" w:eastAsia="Times New Roman" w:hAnsi="Consolas" w:cs="Consolas"/>
          <w:color w:val="252424"/>
          <w:sz w:val="18"/>
          <w:szCs w:val="18"/>
          <w:shd w:val="clear" w:color="auto" w:fill="F0F2F4"/>
        </w:rPr>
        <w:t>root@mongo-db678745655b-f82vj</w:t>
      </w:r>
      <w:r w:rsidRPr="001E21ED">
        <w:rPr>
          <w:rFonts w:ascii="Consolas" w:eastAsia="Times New Roman" w:hAnsi="Consolas" w:cs="Consolas"/>
          <w:sz w:val="18"/>
          <w:szCs w:val="18"/>
          <w:shd w:val="clear" w:color="auto" w:fill="F0F2F4"/>
        </w:rPr>
        <w:t xml:space="preserve">:/# </w:t>
      </w:r>
      <w:r w:rsidRPr="001E21ED">
        <w:rPr>
          <w:rFonts w:ascii="Consolas" w:eastAsia="Times New Roman" w:hAnsi="Consolas" w:cs="Consolas"/>
          <w:b/>
          <w:sz w:val="18"/>
          <w:szCs w:val="18"/>
          <w:shd w:val="clear" w:color="auto" w:fill="F0F2F4"/>
        </w:rPr>
        <w:t>df -Th</w:t>
      </w:r>
      <w:r w:rsidRPr="00E13B41">
        <w:rPr>
          <w:rFonts w:ascii="Consolas" w:eastAsia="Times New Roman" w:hAnsi="Consolas" w:cs="Consolas"/>
          <w:color w:val="252424"/>
          <w:sz w:val="18"/>
          <w:szCs w:val="18"/>
          <w:shd w:val="clear" w:color="auto" w:fill="F0F2F4"/>
        </w:rPr>
        <w:br/>
      </w:r>
      <w:r w:rsidRPr="001E21ED">
        <w:rPr>
          <w:rFonts w:ascii="Consolas" w:eastAsia="Times New Roman" w:hAnsi="Consolas" w:cs="Consolas"/>
          <w:sz w:val="18"/>
          <w:szCs w:val="18"/>
          <w:shd w:val="clear" w:color="auto" w:fill="F0F2F4"/>
        </w:rPr>
        <w:t>Filesystem     Type     Size  Used Avail Use% Mounted on</w:t>
      </w:r>
      <w:r w:rsidRPr="001E21ED">
        <w:rPr>
          <w:rFonts w:ascii="Consolas" w:eastAsia="Times New Roman" w:hAnsi="Consolas" w:cs="Consolas"/>
          <w:sz w:val="18"/>
          <w:szCs w:val="18"/>
          <w:shd w:val="clear" w:color="auto" w:fill="F0F2F4"/>
        </w:rPr>
        <w:br/>
        <w:t xml:space="preserve">overlay        </w:t>
      </w:r>
      <w:proofErr w:type="spellStart"/>
      <w:r w:rsidRPr="001E21ED">
        <w:rPr>
          <w:rFonts w:ascii="Consolas" w:eastAsia="Times New Roman" w:hAnsi="Consolas" w:cs="Consolas"/>
          <w:sz w:val="18"/>
          <w:szCs w:val="18"/>
          <w:shd w:val="clear" w:color="auto" w:fill="F0F2F4"/>
        </w:rPr>
        <w:t>overlay</w:t>
      </w:r>
      <w:proofErr w:type="spellEnd"/>
      <w:r w:rsidRPr="001E21ED">
        <w:rPr>
          <w:rFonts w:ascii="Consolas" w:eastAsia="Times New Roman" w:hAnsi="Consolas" w:cs="Consolas"/>
          <w:sz w:val="18"/>
          <w:szCs w:val="18"/>
          <w:shd w:val="clear" w:color="auto" w:fill="F0F2F4"/>
        </w:rPr>
        <w:t>   30G  4.2G   25G  15% /</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/dev</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/sys/fs/</w:t>
      </w:r>
      <w:proofErr w:type="spellStart"/>
      <w:r w:rsidRPr="001E21ED">
        <w:rPr>
          <w:rFonts w:ascii="Consolas" w:eastAsia="Times New Roman" w:hAnsi="Consolas" w:cs="Consolas"/>
          <w:sz w:val="18"/>
          <w:szCs w:val="18"/>
          <w:shd w:val="clear" w:color="auto" w:fill="F0F2F4"/>
        </w:rPr>
        <w:t>cgroup</w:t>
      </w:r>
      <w:proofErr w:type="spellEnd"/>
      <w:r w:rsidRPr="001E21ED">
        <w:rPr>
          <w:rFonts w:ascii="Consolas" w:eastAsia="Times New Roman" w:hAnsi="Consolas" w:cs="Consolas"/>
          <w:sz w:val="18"/>
          <w:szCs w:val="18"/>
        </w:rPr>
        <w:br/>
      </w:r>
      <w:r w:rsidRPr="001E21ED">
        <w:rPr>
          <w:rFonts w:ascii="Consolas" w:eastAsia="Times New Roman" w:hAnsi="Consolas" w:cs="Consolas"/>
          <w:sz w:val="18"/>
          <w:szCs w:val="18"/>
          <w:shd w:val="clear" w:color="auto" w:fill="FCD116"/>
        </w:rPr>
        <w:t>/dev/</w:t>
      </w:r>
      <w:proofErr w:type="spellStart"/>
      <w:r w:rsidRPr="001E21ED">
        <w:rPr>
          <w:rFonts w:ascii="Consolas" w:eastAsia="Times New Roman" w:hAnsi="Consolas" w:cs="Consolas"/>
          <w:sz w:val="18"/>
          <w:szCs w:val="18"/>
          <w:shd w:val="clear" w:color="auto" w:fill="FCD116"/>
        </w:rPr>
        <w:t>sdc</w:t>
      </w:r>
      <w:proofErr w:type="spellEnd"/>
      <w:r w:rsidRPr="001E21ED">
        <w:rPr>
          <w:rFonts w:ascii="Consolas" w:eastAsia="Times New Roman" w:hAnsi="Consolas" w:cs="Consolas"/>
          <w:sz w:val="18"/>
          <w:szCs w:val="18"/>
          <w:shd w:val="clear" w:color="auto" w:fill="FCD116"/>
        </w:rPr>
        <w:t>       ext4     2.0G  304M  1.5G  17% /data/</w:t>
      </w:r>
      <w:proofErr w:type="spellStart"/>
      <w:r w:rsidRPr="001E21ED">
        <w:rPr>
          <w:rFonts w:ascii="Consolas" w:eastAsia="Times New Roman" w:hAnsi="Consolas" w:cs="Consolas"/>
          <w:sz w:val="18"/>
          <w:szCs w:val="18"/>
          <w:shd w:val="clear" w:color="auto" w:fill="FCD116"/>
        </w:rPr>
        <w:t>db</w:t>
      </w:r>
      <w:proofErr w:type="spellEnd"/>
      <w:r w:rsidRPr="001E21ED">
        <w:rPr>
          <w:rFonts w:ascii="Consolas" w:eastAsia="Times New Roman" w:hAnsi="Consolas" w:cs="Consolas"/>
          <w:sz w:val="18"/>
          <w:szCs w:val="18"/>
          <w:shd w:val="clear" w:color="auto" w:fill="FCD116"/>
        </w:rPr>
        <w:br/>
        <w:t>/dev/</w:t>
      </w:r>
      <w:proofErr w:type="spellStart"/>
      <w:r w:rsidRPr="001E21ED">
        <w:rPr>
          <w:rFonts w:ascii="Consolas" w:eastAsia="Times New Roman" w:hAnsi="Consolas" w:cs="Consolas"/>
          <w:sz w:val="18"/>
          <w:szCs w:val="18"/>
          <w:shd w:val="clear" w:color="auto" w:fill="FCD116"/>
        </w:rPr>
        <w:t>sdd</w:t>
      </w:r>
      <w:proofErr w:type="spellEnd"/>
      <w:r w:rsidRPr="001E21ED">
        <w:rPr>
          <w:rFonts w:ascii="Consolas" w:eastAsia="Times New Roman" w:hAnsi="Consolas" w:cs="Consolas"/>
          <w:sz w:val="18"/>
          <w:szCs w:val="18"/>
          <w:shd w:val="clear" w:color="auto" w:fill="FCD116"/>
        </w:rPr>
        <w:t>       ext4     2.0G  3.0M  1.8G   1% /data/</w:t>
      </w:r>
      <w:proofErr w:type="spellStart"/>
      <w:r w:rsidRPr="001E21ED">
        <w:rPr>
          <w:rFonts w:ascii="Consolas" w:eastAsia="Times New Roman" w:hAnsi="Consolas" w:cs="Consolas"/>
          <w:sz w:val="18"/>
          <w:szCs w:val="18"/>
          <w:shd w:val="clear" w:color="auto" w:fill="FCD116"/>
        </w:rPr>
        <w:t>configdb</w:t>
      </w:r>
      <w:proofErr w:type="spellEnd"/>
      <w:r w:rsidRPr="001E21ED">
        <w:rPr>
          <w:rFonts w:ascii="Consolas" w:eastAsia="Times New Roman" w:hAnsi="Consolas" w:cs="Consolas"/>
          <w:sz w:val="18"/>
          <w:szCs w:val="18"/>
          <w:shd w:val="clear" w:color="auto" w:fill="F0F2F4"/>
        </w:rPr>
        <w:br/>
        <w:t>/dev/sda1      ext4      30G  4.2G   25G  15% /</w:t>
      </w:r>
      <w:proofErr w:type="spellStart"/>
      <w:r w:rsidRPr="001E21ED">
        <w:rPr>
          <w:rFonts w:ascii="Consolas" w:eastAsia="Times New Roman" w:hAnsi="Consolas" w:cs="Consolas"/>
          <w:sz w:val="18"/>
          <w:szCs w:val="18"/>
          <w:shd w:val="clear" w:color="auto" w:fill="F0F2F4"/>
        </w:rPr>
        <w:t>etc</w:t>
      </w:r>
      <w:proofErr w:type="spellEnd"/>
      <w:r w:rsidRPr="001E21ED">
        <w:rPr>
          <w:rFonts w:ascii="Consolas" w:eastAsia="Times New Roman" w:hAnsi="Consolas" w:cs="Consolas"/>
          <w:sz w:val="18"/>
          <w:szCs w:val="18"/>
          <w:shd w:val="clear" w:color="auto" w:fill="F0F2F4"/>
        </w:rPr>
        <w:t>/hosts</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64M     0   64M   0% /dev/</w:t>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12K  1.7G   1% /run/secrets/kubernetes.io/</w:t>
      </w:r>
      <w:proofErr w:type="spellStart"/>
      <w:r w:rsidRPr="001E21ED">
        <w:rPr>
          <w:rFonts w:ascii="Consolas" w:eastAsia="Times New Roman" w:hAnsi="Consolas" w:cs="Consolas"/>
          <w:sz w:val="18"/>
          <w:szCs w:val="18"/>
          <w:shd w:val="clear" w:color="auto" w:fill="F0F2F4"/>
        </w:rPr>
        <w:t>serviceaccount</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/sys/firmware</w:t>
      </w:r>
      <w:r w:rsidR="00711A79">
        <w:rPr>
          <w:rFonts w:ascii="Consolas" w:eastAsia="Times New Roman" w:hAnsi="Consolas" w:cs="Consolas"/>
          <w:sz w:val="18"/>
          <w:szCs w:val="18"/>
          <w:shd w:val="clear" w:color="auto" w:fill="F0F2F4"/>
        </w:rPr>
        <w:br/>
      </w:r>
    </w:p>
    <w:p w14:paraId="0A12C1AB" w14:textId="333A9A06" w:rsidR="008065BE" w:rsidRPr="0093496A" w:rsidRDefault="008065BE" w:rsidP="00A0148D">
      <w:pPr>
        <w:pStyle w:val="ListParagraph"/>
        <w:numPr>
          <w:ilvl w:val="0"/>
          <w:numId w:val="16"/>
        </w:numPr>
        <w:shd w:val="clear" w:color="auto" w:fill="FFFFFF" w:themeFill="background1"/>
        <w:spacing w:after="0" w:line="240" w:lineRule="auto"/>
        <w:rPr>
          <w:rFonts w:ascii="Consolas" w:eastAsia="Times New Roman" w:hAnsi="Consolas" w:cs="Consolas"/>
          <w:color w:val="252424"/>
          <w:sz w:val="18"/>
          <w:szCs w:val="18"/>
        </w:rPr>
      </w:pPr>
      <w:r w:rsidRPr="0093496A">
        <w:rPr>
          <w:rFonts w:ascii="Consolas" w:eastAsia="Times New Roman" w:hAnsi="Consolas" w:cs="Consolas"/>
          <w:color w:val="252424"/>
          <w:sz w:val="18"/>
          <w:szCs w:val="18"/>
          <w:shd w:val="clear" w:color="auto" w:fill="F0F2F4"/>
        </w:rPr>
        <w:t xml:space="preserve">root@mongo-db678745655b-f82vj:/# </w:t>
      </w:r>
      <w:r w:rsidRPr="0093496A">
        <w:rPr>
          <w:rFonts w:ascii="Consolas" w:eastAsia="Times New Roman" w:hAnsi="Consolas" w:cs="Consolas"/>
          <w:b/>
          <w:color w:val="252424"/>
          <w:sz w:val="18"/>
          <w:szCs w:val="18"/>
          <w:shd w:val="clear" w:color="auto" w:fill="F0F2F4"/>
        </w:rPr>
        <w:t>mongo</w:t>
      </w:r>
      <w:r w:rsidR="0093496A" w:rsidRPr="0093496A">
        <w:rPr>
          <w:rFonts w:ascii="Consolas" w:eastAsia="Times New Roman" w:hAnsi="Consolas" w:cs="Consolas"/>
          <w:b/>
          <w:color w:val="252424"/>
          <w:sz w:val="18"/>
          <w:szCs w:val="18"/>
          <w:shd w:val="clear" w:color="auto" w:fill="F0F2F4"/>
        </w:rPr>
        <w:t xml:space="preserve"> --version</w:t>
      </w:r>
      <w:r w:rsidRPr="0093496A">
        <w:rPr>
          <w:rFonts w:ascii="Consolas" w:eastAsia="Times New Roman" w:hAnsi="Consolas" w:cs="Consolas"/>
          <w:color w:val="252424"/>
          <w:sz w:val="18"/>
          <w:szCs w:val="18"/>
          <w:shd w:val="clear" w:color="auto" w:fill="F0F2F4"/>
        </w:rPr>
        <w:br/>
        <w:t>MongoDB shell version v3.6.1</w:t>
      </w:r>
      <w:r w:rsidRPr="0093496A">
        <w:rPr>
          <w:rFonts w:ascii="Consolas" w:eastAsia="Times New Roman" w:hAnsi="Consolas" w:cs="Consolas"/>
          <w:color w:val="252424"/>
          <w:sz w:val="18"/>
          <w:szCs w:val="18"/>
          <w:shd w:val="clear" w:color="auto" w:fill="F0F2F4"/>
        </w:rPr>
        <w:br/>
        <w:t>connecting to: mongodb://127.0.0.1:27017</w:t>
      </w:r>
      <w:r w:rsidRPr="0093496A">
        <w:rPr>
          <w:rFonts w:ascii="Consolas" w:eastAsia="Times New Roman" w:hAnsi="Consolas" w:cs="Consolas"/>
          <w:color w:val="252424"/>
          <w:sz w:val="18"/>
          <w:szCs w:val="18"/>
          <w:shd w:val="clear" w:color="auto" w:fill="F0F2F4"/>
        </w:rPr>
        <w:br/>
        <w:t>MongoDB server version: 3.6.1</w:t>
      </w:r>
    </w:p>
    <w:p w14:paraId="470D3C9A" w14:textId="6AF33194" w:rsidR="008065BE" w:rsidRPr="009F2E16" w:rsidRDefault="008065BE" w:rsidP="008065BE">
      <w:pPr>
        <w:pStyle w:val="ListParagraph"/>
        <w:spacing w:after="0"/>
      </w:pPr>
    </w:p>
    <w:p w14:paraId="300DDF3F" w14:textId="77777777" w:rsidR="000A184B" w:rsidRDefault="449CFF96" w:rsidP="00A0148D">
      <w:pPr>
        <w:pStyle w:val="ListParagraph"/>
        <w:numPr>
          <w:ilvl w:val="0"/>
          <w:numId w:val="15"/>
        </w:numPr>
        <w:spacing w:after="0"/>
      </w:pPr>
      <w:r>
        <w:t xml:space="preserve">Initialize sample content (Speakers &amp; Sessions data) in the mongo DB by running the </w:t>
      </w:r>
      <w:proofErr w:type="spellStart"/>
      <w:r>
        <w:t>content_init</w:t>
      </w:r>
      <w:proofErr w:type="spellEnd"/>
      <w:r>
        <w:t xml:space="preserve"> </w:t>
      </w:r>
      <w:proofErr w:type="spellStart"/>
      <w:r>
        <w:t>nodeJS</w:t>
      </w:r>
      <w:proofErr w:type="spellEnd"/>
      <w:r>
        <w:t xml:space="preserve"> application as a Kubernetes Job. </w:t>
      </w:r>
      <w:r w:rsidR="001D0A9E">
        <w:t>Reference template</w:t>
      </w:r>
      <w:r w:rsidR="00F300CB">
        <w:t xml:space="preserve"> is</w:t>
      </w:r>
      <w:r w:rsidR="009F3603">
        <w:t xml:space="preserve"> can be found in the Files area in Teams, </w:t>
      </w:r>
      <w:r w:rsidR="000A184B">
        <w:t xml:space="preserve">called: </w:t>
      </w:r>
      <w:r w:rsidR="000A184B" w:rsidRPr="000A184B">
        <w:rPr>
          <w:b/>
        </w:rPr>
        <w:t>template-content-</w:t>
      </w:r>
      <w:proofErr w:type="spellStart"/>
      <w:r w:rsidR="000A184B" w:rsidRPr="000A184B">
        <w:rPr>
          <w:b/>
        </w:rPr>
        <w:t>init</w:t>
      </w:r>
      <w:proofErr w:type="spellEnd"/>
      <w:r w:rsidR="000A184B" w:rsidRPr="000A184B">
        <w:rPr>
          <w:b/>
        </w:rPr>
        <w:t>-</w:t>
      </w:r>
      <w:proofErr w:type="spellStart"/>
      <w:r w:rsidR="000A184B" w:rsidRPr="000A184B">
        <w:rPr>
          <w:b/>
        </w:rPr>
        <w:t>deploy.yml</w:t>
      </w:r>
      <w:proofErr w:type="spellEnd"/>
      <w:r w:rsidR="000A184B">
        <w:t xml:space="preserve"> </w:t>
      </w:r>
    </w:p>
    <w:p w14:paraId="2CD1A123" w14:textId="0AED2085" w:rsidR="00620DC5" w:rsidRDefault="449CFF96" w:rsidP="00A0148D">
      <w:pPr>
        <w:pStyle w:val="ListParagraph"/>
        <w:numPr>
          <w:ilvl w:val="1"/>
          <w:numId w:val="15"/>
        </w:numPr>
        <w:spacing w:after="0"/>
      </w:pPr>
      <w:r>
        <w:t xml:space="preserve">Logs for </w:t>
      </w:r>
      <w:r w:rsidR="000A184B">
        <w:t>content-</w:t>
      </w:r>
      <w:proofErr w:type="spellStart"/>
      <w:r w:rsidR="000A184B">
        <w:t>init</w:t>
      </w:r>
      <w:proofErr w:type="spellEnd"/>
      <w:r>
        <w:t xml:space="preserve"> will provide the detail</w:t>
      </w:r>
      <w:r w:rsidR="000A184B">
        <w:t>ed</w:t>
      </w:r>
      <w:r>
        <w:t xml:space="preserve"> logs </w:t>
      </w:r>
      <w:r w:rsidR="005164F8">
        <w:t xml:space="preserve">showing </w:t>
      </w:r>
      <w:r>
        <w:t xml:space="preserve">whether it was able to successfully connect and add the contents to the </w:t>
      </w:r>
      <w:r w:rsidR="005164F8">
        <w:t>M</w:t>
      </w:r>
      <w:r>
        <w:t>ongoD</w:t>
      </w:r>
      <w:r w:rsidR="005164F8">
        <w:t>B</w:t>
      </w:r>
      <w:r>
        <w:t xml:space="preserve">. </w:t>
      </w:r>
      <w:r w:rsidR="005164F8">
        <w:t>You c</w:t>
      </w:r>
      <w:r>
        <w:t xml:space="preserve">an use </w:t>
      </w:r>
      <w:r w:rsidR="005164F8">
        <w:t xml:space="preserve">the </w:t>
      </w:r>
      <w:r>
        <w:t xml:space="preserve">Kubernetes dashboard </w:t>
      </w:r>
      <w:r w:rsidR="005164F8">
        <w:t xml:space="preserve">or </w:t>
      </w:r>
      <w:proofErr w:type="spellStart"/>
      <w:r w:rsidR="005164F8">
        <w:t>kubectl</w:t>
      </w:r>
      <w:proofErr w:type="spellEnd"/>
      <w:r w:rsidR="005164F8">
        <w:t xml:space="preserve"> </w:t>
      </w:r>
      <w:r>
        <w:t>to check the logs.</w:t>
      </w:r>
    </w:p>
    <w:p w14:paraId="564C68D4" w14:textId="77777777" w:rsidR="00EA5D1B" w:rsidRPr="00EA5D1B" w:rsidRDefault="449CFF96" w:rsidP="00835BFE">
      <w:pPr>
        <w:pStyle w:val="ListParagraph"/>
        <w:numPr>
          <w:ilvl w:val="1"/>
          <w:numId w:val="15"/>
        </w:numPr>
        <w:shd w:val="clear" w:color="auto" w:fill="FFFFFF" w:themeFill="background1"/>
        <w:spacing w:after="0" w:line="240" w:lineRule="auto"/>
      </w:pPr>
      <w:r w:rsidRPr="00835BFE">
        <w:rPr>
          <w:rFonts w:ascii="Calibri" w:eastAsia="Times New Roman" w:hAnsi="Calibri" w:cs="Calibri"/>
          <w:b/>
          <w:bCs/>
          <w:color w:val="252424"/>
        </w:rPr>
        <w:lastRenderedPageBreak/>
        <w:t>NOTE</w:t>
      </w:r>
      <w:r w:rsidRPr="00835BFE">
        <w:rPr>
          <w:rFonts w:ascii="Calibri" w:eastAsia="Times New Roman" w:hAnsi="Calibri" w:cs="Calibri"/>
          <w:color w:val="252424"/>
        </w:rPr>
        <w:t xml:space="preserve">: If the AKS </w:t>
      </w:r>
      <w:r w:rsidR="00835BFE">
        <w:rPr>
          <w:rFonts w:ascii="Calibri" w:eastAsia="Times New Roman" w:hAnsi="Calibri" w:cs="Calibri"/>
          <w:color w:val="252424"/>
        </w:rPr>
        <w:t xml:space="preserve">cluster </w:t>
      </w:r>
      <w:r w:rsidRPr="00835BFE">
        <w:rPr>
          <w:rFonts w:ascii="Calibri" w:eastAsia="Times New Roman" w:hAnsi="Calibri" w:cs="Calibri"/>
          <w:color w:val="252424"/>
        </w:rPr>
        <w:t>was created using the default Service Principle then we must gran</w:t>
      </w:r>
      <w:r w:rsidR="0033664C" w:rsidRPr="00835BFE">
        <w:rPr>
          <w:rFonts w:ascii="Calibri" w:eastAsia="Times New Roman" w:hAnsi="Calibri" w:cs="Calibri"/>
          <w:color w:val="252424"/>
        </w:rPr>
        <w:t>t</w:t>
      </w:r>
      <w:r w:rsidRPr="00835BFE">
        <w:rPr>
          <w:rFonts w:ascii="Calibri" w:eastAsia="Times New Roman" w:hAnsi="Calibri" w:cs="Calibri"/>
          <w:color w:val="252424"/>
        </w:rPr>
        <w:t xml:space="preserve"> </w:t>
      </w:r>
      <w:r w:rsidR="00EA5D1B">
        <w:rPr>
          <w:rFonts w:ascii="Calibri" w:eastAsia="Times New Roman" w:hAnsi="Calibri" w:cs="Calibri"/>
          <w:color w:val="252424"/>
        </w:rPr>
        <w:t xml:space="preserve">it </w:t>
      </w:r>
      <w:r w:rsidRPr="00835BFE">
        <w:rPr>
          <w:rFonts w:ascii="Calibri" w:eastAsia="Times New Roman" w:hAnsi="Calibri" w:cs="Calibri"/>
          <w:color w:val="252424"/>
        </w:rPr>
        <w:t>permission to pull images from the ACR</w:t>
      </w:r>
      <w:r w:rsidR="00EA5D1B">
        <w:rPr>
          <w:rFonts w:ascii="Calibri" w:eastAsia="Times New Roman" w:hAnsi="Calibri" w:cs="Calibri"/>
          <w:color w:val="252424"/>
        </w:rPr>
        <w:t>.</w:t>
      </w:r>
    </w:p>
    <w:p w14:paraId="3B8B9CB0" w14:textId="072547AF" w:rsidR="00FD6CE3" w:rsidRDefault="00EA5D1B" w:rsidP="00A0148D">
      <w:pPr>
        <w:pStyle w:val="ListParagraph"/>
        <w:numPr>
          <w:ilvl w:val="2"/>
          <w:numId w:val="15"/>
        </w:numPr>
        <w:shd w:val="clear" w:color="auto" w:fill="FFFFFF" w:themeFill="background1"/>
        <w:spacing w:after="0" w:line="240" w:lineRule="auto"/>
      </w:pPr>
      <w:r w:rsidRPr="00EA5D1B">
        <w:rPr>
          <w:rFonts w:ascii="Calibri" w:eastAsia="Times New Roman" w:hAnsi="Calibri" w:cs="Calibri"/>
          <w:b/>
          <w:bCs/>
          <w:color w:val="252424"/>
        </w:rPr>
        <w:t>Hint</w:t>
      </w:r>
      <w:r w:rsidRPr="00EA5D1B">
        <w:rPr>
          <w:rFonts w:ascii="Calibri" w:eastAsia="Times New Roman" w:hAnsi="Calibri" w:cs="Calibri"/>
          <w:color w:val="252424"/>
        </w:rPr>
        <w:t>:</w:t>
      </w:r>
      <w:r w:rsidR="449CFF96" w:rsidRPr="00EA5D1B">
        <w:rPr>
          <w:rFonts w:ascii="Calibri" w:eastAsia="Times New Roman" w:hAnsi="Calibri" w:cs="Calibri"/>
          <w:color w:val="252424"/>
        </w:rPr>
        <w:t xml:space="preserve"> </w:t>
      </w:r>
      <w:r w:rsidRPr="00EA5D1B">
        <w:rPr>
          <w:rFonts w:ascii="Calibri" w:eastAsia="Times New Roman" w:hAnsi="Calibri" w:cs="Calibri"/>
          <w:color w:val="252424"/>
        </w:rPr>
        <w:t>Have a look here</w:t>
      </w:r>
      <w:r w:rsidR="449CFF96" w:rsidRPr="00EA5D1B">
        <w:rPr>
          <w:rFonts w:ascii="Calibri" w:eastAsia="Times New Roman" w:hAnsi="Calibri" w:cs="Calibri"/>
          <w:color w:val="252424"/>
        </w:rPr>
        <w:t>: </w:t>
      </w:r>
      <w:hyperlink r:id="rId31">
        <w:r w:rsidR="449CFF96" w:rsidRPr="00EA5D1B">
          <w:rPr>
            <w:rFonts w:ascii="Calibri" w:eastAsia="Times New Roman" w:hAnsi="Calibri" w:cs="Calibri"/>
            <w:color w:val="6264A7"/>
            <w:u w:val="single"/>
          </w:rPr>
          <w:t>https://docs.microsoft.com/en-us/azure/container-registry/container-registry-auth-aks</w:t>
        </w:r>
      </w:hyperlink>
      <w:r w:rsidR="449CFF96" w:rsidRPr="00EA5D1B">
        <w:rPr>
          <w:rFonts w:ascii="Calibri" w:eastAsia="Times New Roman" w:hAnsi="Calibri" w:cs="Calibri"/>
          <w:color w:val="252424"/>
        </w:rPr>
        <w:t>)</w:t>
      </w:r>
    </w:p>
    <w:p w14:paraId="7BC0E724" w14:textId="6A339A57" w:rsidR="009F2E16" w:rsidRDefault="449CFF96" w:rsidP="00E3121D">
      <w:pPr>
        <w:pStyle w:val="ListParagraph"/>
        <w:numPr>
          <w:ilvl w:val="0"/>
          <w:numId w:val="17"/>
        </w:numPr>
        <w:spacing w:after="0"/>
      </w:pPr>
      <w:r>
        <w:t>Make sure that the “</w:t>
      </w:r>
      <w:proofErr w:type="spellStart"/>
      <w:r>
        <w:t>contentdb</w:t>
      </w:r>
      <w:proofErr w:type="spellEnd"/>
      <w:r>
        <w:t xml:space="preserve">” </w:t>
      </w:r>
      <w:r w:rsidR="00EA5D1B">
        <w:t xml:space="preserve">database </w:t>
      </w:r>
      <w:r>
        <w:t xml:space="preserve">is populated by connecting to the MongoDB </w:t>
      </w:r>
      <w:r w:rsidR="00DF1B2A">
        <w:t>pod</w:t>
      </w:r>
      <w:r>
        <w:t xml:space="preserve"> </w:t>
      </w:r>
      <w:r w:rsidR="00DF1B2A">
        <w:t xml:space="preserve">with an interactive </w:t>
      </w:r>
      <w:r>
        <w:t>terminal and verify the database collections.</w:t>
      </w:r>
    </w:p>
    <w:p w14:paraId="43E15FEA" w14:textId="78407BFE" w:rsidR="00114903" w:rsidRPr="009A5A15" w:rsidRDefault="00662C8A" w:rsidP="009A5A15">
      <w:pPr>
        <w:pStyle w:val="ListParagraph"/>
        <w:numPr>
          <w:ilvl w:val="0"/>
          <w:numId w:val="18"/>
        </w:numPr>
        <w:shd w:val="clear" w:color="auto" w:fill="FFFFFF" w:themeFill="background1"/>
        <w:spacing w:after="0" w:line="240" w:lineRule="auto"/>
        <w:rPr>
          <w:rFonts w:ascii="Consolas" w:eastAsia="Times New Roman" w:hAnsi="Consolas" w:cs="Consolas"/>
          <w:color w:val="252424"/>
          <w:sz w:val="18"/>
          <w:szCs w:val="18"/>
        </w:rPr>
      </w:pPr>
      <w:r w:rsidRPr="00C26863">
        <w:rPr>
          <w:rFonts w:ascii="Consolas" w:eastAsia="Times New Roman" w:hAnsi="Consolas" w:cs="Consolas"/>
          <w:color w:val="252424"/>
          <w:sz w:val="18"/>
          <w:szCs w:val="18"/>
          <w:shd w:val="clear" w:color="auto" w:fill="F0F2F4"/>
        </w:rPr>
        <w:t xml:space="preserve">root@mongo-db678745655b-f82vj:/# </w:t>
      </w:r>
      <w:r w:rsidRPr="00C26863">
        <w:rPr>
          <w:rFonts w:ascii="Consolas" w:eastAsia="Times New Roman" w:hAnsi="Consolas" w:cs="Consolas"/>
          <w:b/>
          <w:sz w:val="18"/>
          <w:szCs w:val="18"/>
          <w:shd w:val="clear" w:color="auto" w:fill="F0F2F4"/>
        </w:rPr>
        <w:t>mongo</w:t>
      </w:r>
      <w:r w:rsidRPr="00C26863">
        <w:rPr>
          <w:rFonts w:ascii="Consolas" w:eastAsia="Times New Roman" w:hAnsi="Consolas" w:cs="Consolas"/>
          <w:color w:val="252424"/>
          <w:sz w:val="18"/>
          <w:szCs w:val="18"/>
          <w:shd w:val="clear" w:color="auto" w:fill="F0F2F4"/>
        </w:rPr>
        <w:br/>
        <w:t>MongoDB shell version v3.6.1</w:t>
      </w:r>
      <w:r w:rsidRPr="00C26863">
        <w:rPr>
          <w:rFonts w:ascii="Consolas" w:eastAsia="Times New Roman" w:hAnsi="Consolas" w:cs="Consolas"/>
          <w:color w:val="252424"/>
          <w:sz w:val="18"/>
          <w:szCs w:val="18"/>
          <w:shd w:val="clear" w:color="auto" w:fill="F0F2F4"/>
        </w:rPr>
        <w:br/>
        <w:t>connecting to: mongodb://127.0.0.1:27017</w:t>
      </w:r>
      <w:r w:rsidRPr="00C26863">
        <w:rPr>
          <w:rFonts w:ascii="Consolas" w:eastAsia="Times New Roman" w:hAnsi="Consolas" w:cs="Consolas"/>
          <w:color w:val="252424"/>
          <w:sz w:val="18"/>
          <w:szCs w:val="18"/>
          <w:shd w:val="clear" w:color="auto" w:fill="F0F2F4"/>
        </w:rPr>
        <w:br/>
        <w:t>MongoDB server version: 3.6.1</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CD116"/>
        </w:rPr>
        <w:t> </w:t>
      </w:r>
      <w:r w:rsidRPr="00C26863">
        <w:rPr>
          <w:rFonts w:ascii="Consolas" w:eastAsia="Times New Roman" w:hAnsi="Consolas" w:cs="Consolas"/>
          <w:b/>
          <w:color w:val="252424"/>
          <w:sz w:val="18"/>
          <w:szCs w:val="18"/>
          <w:shd w:val="clear" w:color="auto" w:fill="FCD116"/>
        </w:rPr>
        <w:t xml:space="preserve">show </w:t>
      </w:r>
      <w:proofErr w:type="spellStart"/>
      <w:r w:rsidRPr="00C26863">
        <w:rPr>
          <w:rFonts w:ascii="Consolas" w:eastAsia="Times New Roman" w:hAnsi="Consolas" w:cs="Consolas"/>
          <w:b/>
          <w:color w:val="252424"/>
          <w:sz w:val="18"/>
          <w:szCs w:val="18"/>
          <w:shd w:val="clear" w:color="auto" w:fill="FCD116"/>
        </w:rPr>
        <w:t>dbs</w:t>
      </w:r>
      <w:proofErr w:type="spellEnd"/>
      <w:r w:rsidRPr="00C26863">
        <w:rPr>
          <w:rFonts w:ascii="Consolas" w:eastAsia="Times New Roman" w:hAnsi="Consolas" w:cs="Consolas"/>
          <w:color w:val="252424"/>
          <w:sz w:val="18"/>
          <w:szCs w:val="18"/>
          <w:shd w:val="clear" w:color="auto" w:fill="FCD116"/>
        </w:rPr>
        <w:br/>
        <w:t>admin       0.000GB</w:t>
      </w:r>
      <w:r w:rsidRP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config      0.000GB</w:t>
      </w:r>
      <w:r w:rsidR="00C26863">
        <w:rPr>
          <w:rFonts w:ascii="Consolas" w:eastAsia="Times New Roman" w:hAnsi="Consolas" w:cs="Consolas"/>
          <w:color w:val="252424"/>
          <w:sz w:val="18"/>
          <w:szCs w:val="18"/>
          <w:shd w:val="clear" w:color="auto" w:fill="FCD116"/>
        </w:rPr>
        <w:br/>
      </w:r>
      <w:proofErr w:type="spellStart"/>
      <w:r w:rsidR="00C26863" w:rsidRPr="00883043">
        <w:rPr>
          <w:rFonts w:ascii="Consolas" w:eastAsia="Times New Roman" w:hAnsi="Consolas" w:cs="Consolas"/>
          <w:color w:val="252424"/>
          <w:sz w:val="18"/>
          <w:szCs w:val="18"/>
          <w:shd w:val="clear" w:color="auto" w:fill="FCD116"/>
        </w:rPr>
        <w:t>con</w:t>
      </w:r>
      <w:r w:rsidR="00C26863">
        <w:rPr>
          <w:rFonts w:ascii="Consolas" w:eastAsia="Times New Roman" w:hAnsi="Consolas" w:cs="Consolas"/>
          <w:color w:val="252424"/>
          <w:sz w:val="18"/>
          <w:szCs w:val="18"/>
          <w:shd w:val="clear" w:color="auto" w:fill="FCD116"/>
        </w:rPr>
        <w:t>tentdb</w:t>
      </w:r>
      <w:proofErr w:type="spellEnd"/>
      <w:r w:rsidR="00C26863" w:rsidRPr="00883043">
        <w:rPr>
          <w:rFonts w:ascii="Consolas" w:eastAsia="Times New Roman" w:hAnsi="Consolas" w:cs="Consolas"/>
          <w:color w:val="252424"/>
          <w:sz w:val="18"/>
          <w:szCs w:val="18"/>
          <w:shd w:val="clear" w:color="auto" w:fill="FCD116"/>
        </w:rPr>
        <w:t>   0.000GB</w:t>
      </w:r>
      <w:r w:rsidR="009A5A15">
        <w:rPr>
          <w:rFonts w:ascii="Consolas" w:eastAsia="Times New Roman" w:hAnsi="Consolas" w:cs="Consolas"/>
          <w:color w:val="252424"/>
          <w:sz w:val="18"/>
          <w:szCs w:val="18"/>
          <w:shd w:val="clear" w:color="auto" w:fill="FCD116"/>
        </w:rPr>
        <w:br/>
      </w:r>
      <w:r w:rsidRPr="009A5A15">
        <w:rPr>
          <w:rFonts w:ascii="Consolas" w:eastAsia="Times New Roman" w:hAnsi="Consolas" w:cs="Consolas"/>
          <w:color w:val="252424"/>
          <w:sz w:val="18"/>
          <w:szCs w:val="18"/>
          <w:shd w:val="clear" w:color="auto" w:fill="FCD116"/>
        </w:rPr>
        <w:t>local       0.000GB</w:t>
      </w:r>
    </w:p>
    <w:p w14:paraId="12C536B8" w14:textId="6AF33194" w:rsidR="00114903" w:rsidRDefault="00114903" w:rsidP="449CFF96">
      <w:pPr>
        <w:pStyle w:val="ListParagraph"/>
        <w:shd w:val="clear" w:color="auto" w:fill="FFFFFF" w:themeFill="background1"/>
        <w:spacing w:after="0" w:line="240" w:lineRule="auto"/>
        <w:ind w:left="1080"/>
        <w:rPr>
          <w:rFonts w:ascii="SFMono-Regular" w:eastAsia="Times New Roman" w:hAnsi="SFMono-Regular" w:cs="Segoe UI"/>
          <w:color w:val="252424"/>
          <w:sz w:val="20"/>
          <w:szCs w:val="20"/>
        </w:rPr>
      </w:pPr>
    </w:p>
    <w:p w14:paraId="117326E8" w14:textId="068D64D0" w:rsidR="008B1522" w:rsidRPr="007D0062" w:rsidRDefault="449CFF96" w:rsidP="449CFF96">
      <w:pPr>
        <w:pStyle w:val="ListParagraph"/>
        <w:numPr>
          <w:ilvl w:val="0"/>
          <w:numId w:val="15"/>
        </w:numPr>
        <w:spacing w:after="0"/>
        <w:rPr>
          <w:rFonts w:ascii="Calibri" w:eastAsia="Times New Roman" w:hAnsi="Calibri" w:cs="Calibri"/>
          <w:color w:val="252424"/>
        </w:rPr>
      </w:pPr>
      <w:r w:rsidRPr="00BC4A25">
        <w:rPr>
          <w:rFonts w:ascii="Calibri" w:eastAsia="Times New Roman" w:hAnsi="Calibri" w:cs="Calibri"/>
          <w:color w:val="252424"/>
        </w:rPr>
        <w:t>Destroy the Mongo</w:t>
      </w:r>
      <w:r w:rsidR="00C26863">
        <w:rPr>
          <w:rFonts w:ascii="Calibri" w:eastAsia="Times New Roman" w:hAnsi="Calibri" w:cs="Calibri"/>
          <w:color w:val="252424"/>
        </w:rPr>
        <w:t>DB</w:t>
      </w:r>
      <w:r w:rsidRPr="00BC4A25">
        <w:rPr>
          <w:rFonts w:ascii="Calibri" w:eastAsia="Times New Roman" w:hAnsi="Calibri" w:cs="Calibri"/>
          <w:color w:val="252424"/>
        </w:rPr>
        <w:t xml:space="preserve"> pod to prove that the dat</w:t>
      </w:r>
      <w:r w:rsidRPr="007D0062">
        <w:rPr>
          <w:rFonts w:ascii="Calibri" w:eastAsia="Times New Roman" w:hAnsi="Calibri" w:cs="Calibri"/>
          <w:color w:val="252424"/>
        </w:rPr>
        <w:t xml:space="preserve">a persisting to the disk </w:t>
      </w:r>
    </w:p>
    <w:p w14:paraId="7F59AAF4" w14:textId="30B80628" w:rsidR="00E43339" w:rsidRPr="0093496A" w:rsidRDefault="00E43339" w:rsidP="00A0148D">
      <w:pPr>
        <w:pStyle w:val="ListParagraph"/>
        <w:numPr>
          <w:ilvl w:val="1"/>
          <w:numId w:val="15"/>
        </w:numPr>
        <w:shd w:val="clear" w:color="auto" w:fill="FFFFFF" w:themeFill="background1"/>
        <w:spacing w:after="0" w:line="240" w:lineRule="auto"/>
        <w:rPr>
          <w:rFonts w:ascii="Calibri" w:eastAsia="Times New Roman" w:hAnsi="Calibri" w:cs="Calibri"/>
          <w:b/>
          <w:color w:val="252424"/>
        </w:rPr>
      </w:pPr>
      <w:proofErr w:type="spellStart"/>
      <w:r w:rsidRPr="0093496A">
        <w:rPr>
          <w:rFonts w:ascii="Calibri" w:eastAsia="Times New Roman" w:hAnsi="Calibri" w:cs="Calibri"/>
          <w:b/>
          <w:color w:val="252424"/>
          <w:shd w:val="clear" w:color="auto" w:fill="F0F2F4"/>
        </w:rPr>
        <w:t>kubectl</w:t>
      </w:r>
      <w:proofErr w:type="spellEnd"/>
      <w:r w:rsidRPr="0093496A">
        <w:rPr>
          <w:rFonts w:ascii="Calibri" w:eastAsia="Times New Roman" w:hAnsi="Calibri" w:cs="Calibri"/>
          <w:b/>
          <w:color w:val="252424"/>
          <w:shd w:val="clear" w:color="auto" w:fill="F0F2F4"/>
        </w:rPr>
        <w:t xml:space="preserve"> delete deployment &lt;mongo-</w:t>
      </w:r>
      <w:proofErr w:type="spellStart"/>
      <w:r w:rsidRPr="0093496A">
        <w:rPr>
          <w:rFonts w:ascii="Calibri" w:eastAsia="Times New Roman" w:hAnsi="Calibri" w:cs="Calibri"/>
          <w:b/>
          <w:color w:val="252424"/>
          <w:shd w:val="clear" w:color="auto" w:fill="F0F2F4"/>
        </w:rPr>
        <w:t>db</w:t>
      </w:r>
      <w:proofErr w:type="spellEnd"/>
      <w:r w:rsidRPr="0093496A">
        <w:rPr>
          <w:rFonts w:ascii="Calibri" w:eastAsia="Times New Roman" w:hAnsi="Calibri" w:cs="Calibri"/>
          <w:b/>
          <w:color w:val="252424"/>
          <w:shd w:val="clear" w:color="auto" w:fill="F0F2F4"/>
        </w:rPr>
        <w:t>-deploy</w:t>
      </w:r>
      <w:r w:rsidR="00AD2B2C" w:rsidRPr="0093496A">
        <w:rPr>
          <w:rFonts w:ascii="Calibri" w:eastAsia="Times New Roman" w:hAnsi="Calibri" w:cs="Calibri"/>
          <w:b/>
          <w:color w:val="252424"/>
          <w:shd w:val="clear" w:color="auto" w:fill="F0F2F4"/>
        </w:rPr>
        <w:t>ment</w:t>
      </w:r>
      <w:r w:rsidRPr="0093496A">
        <w:rPr>
          <w:rFonts w:ascii="Calibri" w:eastAsia="Times New Roman" w:hAnsi="Calibri" w:cs="Calibri"/>
          <w:b/>
          <w:color w:val="252424"/>
          <w:shd w:val="clear" w:color="auto" w:fill="F0F2F4"/>
        </w:rPr>
        <w:t>&gt;</w:t>
      </w:r>
    </w:p>
    <w:p w14:paraId="517B699C" w14:textId="77777777" w:rsidR="00E91233" w:rsidRDefault="449CFF96" w:rsidP="00E91233">
      <w:pPr>
        <w:pStyle w:val="ListParagraph"/>
        <w:numPr>
          <w:ilvl w:val="0"/>
          <w:numId w:val="15"/>
        </w:numPr>
        <w:spacing w:after="0"/>
        <w:rPr>
          <w:rFonts w:ascii="Calibri" w:eastAsia="Times New Roman" w:hAnsi="Calibri" w:cs="Calibri"/>
          <w:color w:val="252424"/>
        </w:rPr>
      </w:pPr>
      <w:r w:rsidRPr="007D0062">
        <w:rPr>
          <w:rFonts w:ascii="Calibri" w:eastAsia="Times New Roman" w:hAnsi="Calibri" w:cs="Calibri"/>
          <w:color w:val="252424"/>
        </w:rPr>
        <w:t>Recreate the Mongo Db Pod</w:t>
      </w:r>
    </w:p>
    <w:p w14:paraId="66FD893E" w14:textId="2753B60A" w:rsidR="002411CB" w:rsidRPr="00E91233" w:rsidRDefault="002F380F" w:rsidP="00E91233">
      <w:pPr>
        <w:pStyle w:val="ListParagraph"/>
        <w:numPr>
          <w:ilvl w:val="1"/>
          <w:numId w:val="15"/>
        </w:numPr>
        <w:spacing w:after="0"/>
        <w:rPr>
          <w:rFonts w:ascii="Calibri" w:eastAsia="Times New Roman" w:hAnsi="Calibri" w:cs="Calibri"/>
          <w:color w:val="252424"/>
        </w:rPr>
      </w:pPr>
      <w:proofErr w:type="spellStart"/>
      <w:r w:rsidRPr="00E91233">
        <w:rPr>
          <w:rFonts w:ascii="Calibri" w:eastAsia="Times New Roman" w:hAnsi="Calibri" w:cs="Calibri"/>
          <w:b/>
          <w:color w:val="252424"/>
          <w:shd w:val="clear" w:color="auto" w:fill="F0F2F4"/>
        </w:rPr>
        <w:t>kubectl</w:t>
      </w:r>
      <w:proofErr w:type="spellEnd"/>
      <w:r w:rsidRPr="00E91233">
        <w:rPr>
          <w:rFonts w:ascii="Calibri" w:eastAsia="Times New Roman" w:hAnsi="Calibri" w:cs="Calibri"/>
          <w:b/>
          <w:color w:val="252424"/>
          <w:shd w:val="clear" w:color="auto" w:fill="F0F2F4"/>
        </w:rPr>
        <w:t xml:space="preserve"> </w:t>
      </w:r>
      <w:r w:rsidRPr="00E91233">
        <w:rPr>
          <w:rFonts w:ascii="Calibri" w:eastAsia="Times New Roman" w:hAnsi="Calibri" w:cs="Calibri"/>
          <w:b/>
          <w:shd w:val="clear" w:color="auto" w:fill="F0F2F4"/>
        </w:rPr>
        <w:t>apply</w:t>
      </w:r>
      <w:r w:rsidRPr="00E91233">
        <w:rPr>
          <w:rFonts w:ascii="Calibri" w:eastAsia="Times New Roman" w:hAnsi="Calibri" w:cs="Calibri"/>
          <w:b/>
          <w:color w:val="252424"/>
          <w:shd w:val="clear" w:color="auto" w:fill="F0F2F4"/>
        </w:rPr>
        <w:t xml:space="preserve"> -f &lt;mongo-</w:t>
      </w:r>
      <w:proofErr w:type="spellStart"/>
      <w:r w:rsidRPr="00E91233">
        <w:rPr>
          <w:rFonts w:ascii="Calibri" w:eastAsia="Times New Roman" w:hAnsi="Calibri" w:cs="Calibri"/>
          <w:b/>
          <w:color w:val="252424"/>
          <w:shd w:val="clear" w:color="auto" w:fill="F0F2F4"/>
        </w:rPr>
        <w:t>db</w:t>
      </w:r>
      <w:proofErr w:type="spellEnd"/>
      <w:r w:rsidRPr="00E91233">
        <w:rPr>
          <w:rFonts w:ascii="Calibri" w:eastAsia="Times New Roman" w:hAnsi="Calibri" w:cs="Calibri"/>
          <w:b/>
          <w:color w:val="252424"/>
          <w:shd w:val="clear" w:color="auto" w:fill="F0F2F4"/>
        </w:rPr>
        <w:t>-deploy</w:t>
      </w:r>
      <w:r w:rsidR="00AD2B2C" w:rsidRPr="00E91233">
        <w:rPr>
          <w:rFonts w:ascii="Calibri" w:eastAsia="Times New Roman" w:hAnsi="Calibri" w:cs="Calibri"/>
          <w:b/>
          <w:color w:val="252424"/>
          <w:shd w:val="clear" w:color="auto" w:fill="F0F2F4"/>
        </w:rPr>
        <w:t>ment</w:t>
      </w:r>
      <w:r w:rsidRPr="00E91233">
        <w:rPr>
          <w:rFonts w:ascii="Calibri" w:eastAsia="Times New Roman" w:hAnsi="Calibri" w:cs="Calibri"/>
          <w:b/>
          <w:color w:val="252424"/>
          <w:shd w:val="clear" w:color="auto" w:fill="F0F2F4"/>
        </w:rPr>
        <w:t>&gt;</w:t>
      </w:r>
    </w:p>
    <w:p w14:paraId="064B607B" w14:textId="477544E3" w:rsidR="00E071F2" w:rsidRPr="00BC4A25" w:rsidRDefault="449CFF96" w:rsidP="00A0148D">
      <w:pPr>
        <w:pStyle w:val="ListParagraph"/>
        <w:numPr>
          <w:ilvl w:val="0"/>
          <w:numId w:val="15"/>
        </w:numPr>
        <w:spacing w:after="0"/>
        <w:rPr>
          <w:rFonts w:ascii="Calibri" w:hAnsi="Calibri" w:cs="Calibri"/>
        </w:rPr>
      </w:pPr>
      <w:r w:rsidRPr="00BC4A25">
        <w:rPr>
          <w:rFonts w:ascii="Calibri" w:eastAsia="Times New Roman" w:hAnsi="Calibri" w:cs="Calibri"/>
          <w:color w:val="252424"/>
        </w:rPr>
        <w:t xml:space="preserve">Once the Pod </w:t>
      </w:r>
      <w:r w:rsidR="005E405E">
        <w:rPr>
          <w:rFonts w:ascii="Calibri" w:eastAsia="Times New Roman" w:hAnsi="Calibri" w:cs="Calibri"/>
          <w:color w:val="252424"/>
        </w:rPr>
        <w:t>is</w:t>
      </w:r>
      <w:r w:rsidRPr="00BC4A25">
        <w:rPr>
          <w:rFonts w:ascii="Calibri" w:eastAsia="Times New Roman" w:hAnsi="Calibri" w:cs="Calibri"/>
          <w:color w:val="252424"/>
        </w:rPr>
        <w:t xml:space="preserve"> created, verify that data </w:t>
      </w:r>
      <w:r w:rsidR="005E405E">
        <w:rPr>
          <w:rFonts w:ascii="Calibri" w:eastAsia="Times New Roman" w:hAnsi="Calibri" w:cs="Calibri"/>
          <w:color w:val="252424"/>
        </w:rPr>
        <w:t xml:space="preserve">is </w:t>
      </w:r>
      <w:r w:rsidRPr="00BC4A25">
        <w:rPr>
          <w:rFonts w:ascii="Calibri" w:eastAsia="Times New Roman" w:hAnsi="Calibri" w:cs="Calibri"/>
          <w:color w:val="252424"/>
        </w:rPr>
        <w:t xml:space="preserve">persisted to the Azure </w:t>
      </w:r>
      <w:r w:rsidR="005E405E">
        <w:rPr>
          <w:rFonts w:ascii="Calibri" w:eastAsia="Times New Roman" w:hAnsi="Calibri" w:cs="Calibri"/>
          <w:color w:val="252424"/>
        </w:rPr>
        <w:t>d</w:t>
      </w:r>
      <w:r w:rsidRPr="00BC4A25">
        <w:rPr>
          <w:rFonts w:ascii="Calibri" w:eastAsia="Times New Roman" w:hAnsi="Calibri" w:cs="Calibri"/>
          <w:color w:val="252424"/>
        </w:rPr>
        <w:t>isk</w:t>
      </w:r>
      <w:r w:rsidR="005E405E">
        <w:rPr>
          <w:rFonts w:ascii="Calibri" w:eastAsia="Times New Roman" w:hAnsi="Calibri" w:cs="Calibri"/>
          <w:color w:val="252424"/>
        </w:rPr>
        <w:t>s</w:t>
      </w:r>
      <w:r w:rsidRPr="00BC4A25">
        <w:rPr>
          <w:rFonts w:ascii="Calibri" w:eastAsia="Times New Roman" w:hAnsi="Calibri" w:cs="Calibri"/>
          <w:color w:val="252424"/>
        </w:rPr>
        <w:t xml:space="preserve"> by following </w:t>
      </w:r>
      <w:r w:rsidR="005E405E">
        <w:rPr>
          <w:rFonts w:ascii="Calibri" w:eastAsia="Times New Roman" w:hAnsi="Calibri" w:cs="Calibri"/>
          <w:color w:val="252424"/>
        </w:rPr>
        <w:t xml:space="preserve">the </w:t>
      </w:r>
      <w:r w:rsidRPr="00BC4A25">
        <w:rPr>
          <w:rFonts w:ascii="Calibri" w:eastAsia="Times New Roman" w:hAnsi="Calibri" w:cs="Calibri"/>
          <w:color w:val="252424"/>
        </w:rPr>
        <w:t xml:space="preserve">previous </w:t>
      </w:r>
      <w:r w:rsidR="005E405E">
        <w:rPr>
          <w:rFonts w:ascii="Calibri" w:eastAsia="Times New Roman" w:hAnsi="Calibri" w:cs="Calibri"/>
          <w:color w:val="252424"/>
        </w:rPr>
        <w:t>M</w:t>
      </w:r>
      <w:r w:rsidRPr="00BC4A25">
        <w:rPr>
          <w:rFonts w:ascii="Calibri" w:eastAsia="Times New Roman" w:hAnsi="Calibri" w:cs="Calibri"/>
          <w:color w:val="252424"/>
        </w:rPr>
        <w:t>ongo</w:t>
      </w:r>
      <w:r w:rsidR="005E405E">
        <w:rPr>
          <w:rFonts w:ascii="Calibri" w:eastAsia="Times New Roman" w:hAnsi="Calibri" w:cs="Calibri"/>
          <w:color w:val="252424"/>
        </w:rPr>
        <w:t>DB</w:t>
      </w:r>
      <w:r w:rsidRPr="00BC4A25">
        <w:rPr>
          <w:rFonts w:ascii="Calibri" w:eastAsia="Times New Roman" w:hAnsi="Calibri" w:cs="Calibri"/>
          <w:color w:val="252424"/>
        </w:rPr>
        <w:t xml:space="preserve"> verification step.</w:t>
      </w:r>
    </w:p>
    <w:p w14:paraId="088215D5" w14:textId="6C55B930" w:rsidR="00BB5380" w:rsidRDefault="449CFF96" w:rsidP="009100C9">
      <w:pPr>
        <w:pStyle w:val="ListParagraph"/>
        <w:numPr>
          <w:ilvl w:val="0"/>
          <w:numId w:val="15"/>
        </w:numPr>
        <w:spacing w:after="0"/>
        <w:rPr>
          <w:rFonts w:ascii="Calibri" w:hAnsi="Calibri" w:cs="Calibri"/>
        </w:rPr>
      </w:pPr>
      <w:r w:rsidRPr="00BC4A25">
        <w:rPr>
          <w:rFonts w:ascii="Calibri" w:hAnsi="Calibri" w:cs="Calibri"/>
        </w:rPr>
        <w:t>Update the MongoD</w:t>
      </w:r>
      <w:r w:rsidR="00114CA5">
        <w:rPr>
          <w:rFonts w:ascii="Calibri" w:hAnsi="Calibri" w:cs="Calibri"/>
        </w:rPr>
        <w:t>B</w:t>
      </w:r>
      <w:r w:rsidRPr="00BC4A25">
        <w:rPr>
          <w:rFonts w:ascii="Calibri" w:hAnsi="Calibri" w:cs="Calibri"/>
        </w:rPr>
        <w:t xml:space="preserve"> connection string in the content</w:t>
      </w:r>
      <w:r w:rsidR="00114CA5">
        <w:rPr>
          <w:rFonts w:ascii="Calibri" w:hAnsi="Calibri" w:cs="Calibri"/>
        </w:rPr>
        <w:t>-</w:t>
      </w:r>
      <w:proofErr w:type="spellStart"/>
      <w:r w:rsidR="00114CA5">
        <w:rPr>
          <w:rFonts w:ascii="Calibri" w:hAnsi="Calibri" w:cs="Calibri"/>
        </w:rPr>
        <w:t>a</w:t>
      </w:r>
      <w:r w:rsidRPr="00BC4A25">
        <w:rPr>
          <w:rFonts w:ascii="Calibri" w:hAnsi="Calibri" w:cs="Calibri"/>
        </w:rPr>
        <w:t>pi</w:t>
      </w:r>
      <w:proofErr w:type="spellEnd"/>
      <w:r w:rsidRPr="00BC4A25">
        <w:rPr>
          <w:rFonts w:ascii="Calibri" w:hAnsi="Calibri" w:cs="Calibri"/>
        </w:rPr>
        <w:t xml:space="preserve"> </w:t>
      </w:r>
      <w:r w:rsidR="00114CA5">
        <w:rPr>
          <w:rFonts w:ascii="Calibri" w:hAnsi="Calibri" w:cs="Calibri"/>
        </w:rPr>
        <w:t xml:space="preserve">deployment YAML </w:t>
      </w:r>
      <w:r w:rsidRPr="00BC4A25">
        <w:rPr>
          <w:rFonts w:ascii="Calibri" w:hAnsi="Calibri" w:cs="Calibri"/>
        </w:rPr>
        <w:t>and deploy it</w:t>
      </w:r>
      <w:r w:rsidR="00321EBE">
        <w:rPr>
          <w:rFonts w:ascii="Calibri" w:hAnsi="Calibri" w:cs="Calibri"/>
        </w:rPr>
        <w:t xml:space="preserve">, </w:t>
      </w:r>
      <w:proofErr w:type="spellStart"/>
      <w:r w:rsidR="00321EBE">
        <w:rPr>
          <w:rFonts w:ascii="Calibri" w:hAnsi="Calibri" w:cs="Calibri"/>
        </w:rPr>
        <w:t>eg</w:t>
      </w:r>
      <w:proofErr w:type="spellEnd"/>
      <w:r w:rsidRPr="00BC4A25">
        <w:rPr>
          <w:rFonts w:ascii="Calibri" w:hAnsi="Calibri" w:cs="Calibri"/>
        </w:rPr>
        <w:t>:</w:t>
      </w:r>
    </w:p>
    <w:p w14:paraId="3A30820E" w14:textId="7CEC7A84" w:rsidR="00CB4A13" w:rsidRDefault="00522586" w:rsidP="00522586">
      <w:pPr>
        <w:pStyle w:val="ListParagraph"/>
        <w:numPr>
          <w:ilvl w:val="1"/>
          <w:numId w:val="15"/>
        </w:numPr>
        <w:spacing w:after="0"/>
      </w:pPr>
      <w:r w:rsidRPr="00522586">
        <w:rPr>
          <w:rFonts w:ascii="Consolas" w:hAnsi="Consolas" w:cs="Consolas"/>
          <w:sz w:val="18"/>
          <w:szCs w:val="18"/>
        </w:rPr>
        <w:t>e</w:t>
      </w:r>
      <w:r w:rsidR="00321EBE" w:rsidRPr="00522586">
        <w:rPr>
          <w:rFonts w:ascii="Consolas" w:hAnsi="Consolas" w:cs="Consolas"/>
          <w:sz w:val="18"/>
          <w:szCs w:val="18"/>
        </w:rPr>
        <w:t>nv:</w:t>
      </w:r>
      <w:r w:rsidR="00321EBE" w:rsidRPr="00522586">
        <w:rPr>
          <w:rFonts w:ascii="Consolas" w:hAnsi="Consolas" w:cs="Consolas"/>
          <w:sz w:val="18"/>
          <w:szCs w:val="18"/>
        </w:rPr>
        <w:br/>
      </w:r>
      <w:r>
        <w:rPr>
          <w:rFonts w:ascii="Consolas" w:hAnsi="Consolas" w:cs="Consolas"/>
          <w:sz w:val="18"/>
          <w:szCs w:val="18"/>
        </w:rPr>
        <w:t xml:space="preserve">   </w:t>
      </w:r>
      <w:r w:rsidR="00321EBE" w:rsidRPr="00522586">
        <w:rPr>
          <w:rFonts w:ascii="Consolas" w:hAnsi="Consolas" w:cs="Consolas"/>
          <w:sz w:val="18"/>
          <w:szCs w:val="18"/>
        </w:rPr>
        <w:t>- name: MONGODB_CONNECTION</w:t>
      </w:r>
      <w:r w:rsidR="00321EBE" w:rsidRPr="00522586">
        <w:rPr>
          <w:rFonts w:ascii="Consolas" w:hAnsi="Consolas" w:cs="Consolas"/>
          <w:sz w:val="18"/>
          <w:szCs w:val="18"/>
        </w:rPr>
        <w:br/>
        <w:t xml:space="preserve">    </w:t>
      </w:r>
      <w:r w:rsidRPr="00522586">
        <w:rPr>
          <w:rFonts w:ascii="Consolas" w:hAnsi="Consolas" w:cs="Consolas"/>
          <w:sz w:val="18"/>
          <w:szCs w:val="18"/>
        </w:rPr>
        <w:t xml:space="preserve"> </w:t>
      </w:r>
      <w:r w:rsidR="00321EBE" w:rsidRPr="00522586">
        <w:rPr>
          <w:rFonts w:ascii="Consolas" w:hAnsi="Consolas" w:cs="Consolas"/>
          <w:sz w:val="18"/>
          <w:szCs w:val="18"/>
        </w:rPr>
        <w:t xml:space="preserve">value: </w:t>
      </w:r>
      <w:r w:rsidRPr="00522586">
        <w:rPr>
          <w:rFonts w:ascii="Consolas" w:hAnsi="Consolas" w:cs="Consolas"/>
          <w:sz w:val="18"/>
          <w:szCs w:val="18"/>
        </w:rPr>
        <w:t>mongodb://mongodb:27017/contentdb</w:t>
      </w:r>
    </w:p>
    <w:p w14:paraId="2F97DDA8" w14:textId="77777777" w:rsidR="00847767" w:rsidRDefault="449CFF96" w:rsidP="00847767">
      <w:pPr>
        <w:pStyle w:val="ListParagraph"/>
        <w:numPr>
          <w:ilvl w:val="0"/>
          <w:numId w:val="15"/>
        </w:numPr>
        <w:spacing w:after="0"/>
      </w:pPr>
      <w:r>
        <w:t xml:space="preserve">Verify the API can retrieve the data by calling the speaker / session end points </w:t>
      </w:r>
      <w:r w:rsidR="00847767">
        <w:t>with curl:</w:t>
      </w:r>
      <w:r>
        <w:t xml:space="preserve"> </w:t>
      </w:r>
    </w:p>
    <w:p w14:paraId="5FC43DF9" w14:textId="77777777" w:rsidR="00847767" w:rsidRDefault="00DB4BE8" w:rsidP="00A0148D">
      <w:pPr>
        <w:pStyle w:val="ListParagraph"/>
        <w:numPr>
          <w:ilvl w:val="1"/>
          <w:numId w:val="15"/>
        </w:numPr>
        <w:spacing w:after="0"/>
      </w:pPr>
      <w:r w:rsidRPr="00F75532">
        <w:t xml:space="preserve">curl </w:t>
      </w:r>
      <w:hyperlink r:id="rId32" w:history="1">
        <w:r w:rsidR="00F75532" w:rsidRPr="00F75532">
          <w:t>http://localhost:3001/speakers</w:t>
        </w:r>
      </w:hyperlink>
    </w:p>
    <w:p w14:paraId="61E15ECE" w14:textId="0D49B57D" w:rsidR="00F75532" w:rsidRPr="00F75532" w:rsidRDefault="00F75532" w:rsidP="00A0148D">
      <w:pPr>
        <w:pStyle w:val="ListParagraph"/>
        <w:numPr>
          <w:ilvl w:val="1"/>
          <w:numId w:val="15"/>
        </w:numPr>
        <w:spacing w:after="0"/>
      </w:pPr>
      <w:r w:rsidRPr="00F75532">
        <w:t>curl http://localhost:3001/sessions</w:t>
      </w:r>
    </w:p>
    <w:p w14:paraId="071D4A68" w14:textId="6AF33194" w:rsidR="00E071F2" w:rsidRDefault="00E071F2" w:rsidP="00E071F2">
      <w:pPr>
        <w:rPr>
          <w:ins w:id="326" w:author="Peter Laudati" w:date="2020-05-14T00:38:00Z"/>
        </w:rPr>
      </w:pPr>
    </w:p>
    <w:p w14:paraId="27FADAD6" w14:textId="311FCB9F" w:rsidR="00B64041" w:rsidDel="00EA64FD" w:rsidRDefault="000D0C8F" w:rsidP="00E071F2">
      <w:pPr>
        <w:rPr>
          <w:ins w:id="327" w:author="Peter Laudati" w:date="2020-05-14T00:40:00Z"/>
          <w:del w:id="328" w:author="Gino Filicetti" w:date="2020-05-19T18:52:00Z"/>
        </w:rPr>
      </w:pPr>
      <w:ins w:id="329" w:author="Peter Laudati" w:date="2020-05-14T00:40:00Z">
        <w:del w:id="330" w:author="Gino Filicetti" w:date="2020-05-19T18:19:00Z">
          <w:r w:rsidRPr="000D0C8F" w:rsidDel="00CA7E90">
            <w:rPr>
              <w:b/>
              <w:bCs/>
              <w:rPrChange w:id="331" w:author="Peter Laudati" w:date="2020-05-14T00:40:00Z">
                <w:rPr/>
              </w:rPrChange>
            </w:rPr>
            <w:delText>Note</w:delText>
          </w:r>
        </w:del>
        <w:del w:id="332" w:author="Gino Filicetti" w:date="2020-05-19T18:52:00Z">
          <w:r w:rsidRPr="000D0C8F" w:rsidDel="00EA64FD">
            <w:rPr>
              <w:b/>
              <w:bCs/>
              <w:rPrChange w:id="333" w:author="Peter Laudati" w:date="2020-05-14T00:40:00Z">
                <w:rPr/>
              </w:rPrChange>
            </w:rPr>
            <w:delText>:</w:delText>
          </w:r>
          <w:r w:rsidDel="00EA64FD">
            <w:delText xml:space="preserve"> </w:delText>
          </w:r>
        </w:del>
      </w:ins>
      <w:ins w:id="334" w:author="Peter Laudati" w:date="2020-05-14T00:38:00Z">
        <w:del w:id="335" w:author="Gino Filicetti" w:date="2020-05-19T18:52:00Z">
          <w:r w:rsidR="00F80A99" w:rsidDel="00EA64FD">
            <w:delText>This challenge is using</w:delText>
          </w:r>
          <w:r w:rsidR="00C15848" w:rsidDel="00EA64FD">
            <w:delText xml:space="preserve"> static persistent storage using an azure disk attached to a single pod.  While this technically works for this example, it i</w:delText>
          </w:r>
        </w:del>
      </w:ins>
      <w:ins w:id="336" w:author="Peter Laudati" w:date="2020-05-14T00:39:00Z">
        <w:del w:id="337" w:author="Gino Filicetti" w:date="2020-05-19T18:52:00Z">
          <w:r w:rsidR="00C15848" w:rsidDel="00EA64FD">
            <w:delText xml:space="preserve">s not a best practice.  </w:delText>
          </w:r>
          <w:r w:rsidR="00B64041" w:rsidDel="00EA64FD">
            <w:delText>A better practice is to configure a persistent volume on the cluster, then use a persistent volume claim (PV</w:delText>
          </w:r>
        </w:del>
      </w:ins>
      <w:ins w:id="338" w:author="Peter Laudati" w:date="2020-05-14T00:40:00Z">
        <w:del w:id="339" w:author="Gino Filicetti" w:date="2020-05-19T18:52:00Z">
          <w:r w:rsidR="00B64041" w:rsidDel="00EA64FD">
            <w:delText>C)</w:delText>
          </w:r>
        </w:del>
      </w:ins>
      <w:ins w:id="340" w:author="Peter Laudati" w:date="2020-05-14T00:39:00Z">
        <w:del w:id="341" w:author="Gino Filicetti" w:date="2020-05-19T18:52:00Z">
          <w:r w:rsidR="00B64041" w:rsidDel="00EA64FD">
            <w:delText xml:space="preserve"> in the mongo pod that uses the cluster’s volume</w:delText>
          </w:r>
        </w:del>
      </w:ins>
      <w:ins w:id="342" w:author="Peter Laudati" w:date="2020-05-14T00:40:00Z">
        <w:del w:id="343" w:author="Gino Filicetti" w:date="2020-05-19T18:52:00Z">
          <w:r w:rsidR="00B64041" w:rsidDel="00EA64FD">
            <w:delText>.</w:delText>
          </w:r>
          <w:r w:rsidDel="00EA64FD">
            <w:delText xml:space="preserve">  </w:delText>
          </w:r>
          <w:r w:rsidR="00B64041" w:rsidDel="00EA64FD">
            <w:delText>This challenge should be re-written to use the PVC pattern</w:delText>
          </w:r>
          <w:r w:rsidDel="00EA64FD">
            <w:delText>.</w:delText>
          </w:r>
        </w:del>
      </w:ins>
    </w:p>
    <w:p w14:paraId="124EE185" w14:textId="2BD35899" w:rsidR="000D0C8F" w:rsidRPr="00E071F2" w:rsidDel="00111BC4" w:rsidRDefault="000D0C8F" w:rsidP="00E071F2">
      <w:pPr>
        <w:rPr>
          <w:del w:id="344" w:author="Gino Filicetti" w:date="2020-05-19T18:20:00Z"/>
        </w:rPr>
      </w:pPr>
      <w:ins w:id="345" w:author="Peter Laudati" w:date="2020-05-14T00:40:00Z">
        <w:del w:id="346" w:author="Gino Filicetti" w:date="2020-05-19T18:52:00Z">
          <w:r w:rsidDel="00EA64FD">
            <w:delText>To do this, we’ll need a new solution file in the repo that has the ‘answers’ that work.</w:delText>
          </w:r>
        </w:del>
      </w:ins>
    </w:p>
    <w:p w14:paraId="4C81334D" w14:textId="4B93F329" w:rsidR="00111BC4" w:rsidRDefault="00711A79">
      <w:pPr>
        <w:rPr>
          <w:rFonts w:asciiTheme="majorHAnsi" w:eastAsiaTheme="majorEastAsia" w:hAnsiTheme="majorHAnsi" w:cstheme="majorBidi"/>
          <w:color w:val="2F5496" w:themeColor="accent1" w:themeShade="BF"/>
          <w:sz w:val="26"/>
          <w:szCs w:val="26"/>
        </w:rPr>
      </w:pPr>
      <w:del w:id="347" w:author="Gino Filicetti" w:date="2020-05-19T18:20:00Z">
        <w:r w:rsidDel="00111BC4">
          <w:br w:type="page"/>
        </w:r>
      </w:del>
    </w:p>
    <w:p w14:paraId="498765B7" w14:textId="269E4C96" w:rsidR="00491FE3" w:rsidRDefault="449CFF96" w:rsidP="00491FE3">
      <w:pPr>
        <w:pStyle w:val="Heading2"/>
      </w:pPr>
      <w:r>
        <w:t>Proctor Notes &amp; Guidelines</w:t>
      </w:r>
    </w:p>
    <w:p w14:paraId="0BBD935F" w14:textId="1C697C7A" w:rsidR="0034245E" w:rsidRDefault="449CFF96" w:rsidP="00F9504D">
      <w:pPr>
        <w:pStyle w:val="ListParagraph"/>
        <w:numPr>
          <w:ilvl w:val="0"/>
          <w:numId w:val="9"/>
        </w:numPr>
      </w:pPr>
      <w:r>
        <w:t xml:space="preserve">Need to make sure that the attendees are using the latest container </w:t>
      </w:r>
      <w:r w:rsidR="00125DDA">
        <w:t>i</w:t>
      </w:r>
      <w:r>
        <w:t>mages including the content</w:t>
      </w:r>
      <w:r w:rsidR="004A3879">
        <w:t>-</w:t>
      </w:r>
      <w:proofErr w:type="spellStart"/>
      <w:r w:rsidR="004A3879">
        <w:t>init</w:t>
      </w:r>
      <w:proofErr w:type="spellEnd"/>
      <w:r>
        <w:t xml:space="preserve"> </w:t>
      </w:r>
      <w:proofErr w:type="spellStart"/>
      <w:r w:rsidR="004A3879">
        <w:t>nodejs</w:t>
      </w:r>
      <w:proofErr w:type="spellEnd"/>
      <w:r>
        <w:t xml:space="preserve"> container</w:t>
      </w:r>
    </w:p>
    <w:p w14:paraId="06275273" w14:textId="30AFE7AA" w:rsidR="00F9504D" w:rsidRDefault="449CFF96" w:rsidP="00F9504D">
      <w:pPr>
        <w:pStyle w:val="ListParagraph"/>
        <w:numPr>
          <w:ilvl w:val="0"/>
          <w:numId w:val="9"/>
        </w:numPr>
      </w:pPr>
      <w:r>
        <w:t>Make sure that the attendees are verifying the Mongo</w:t>
      </w:r>
      <w:r w:rsidR="004A3879">
        <w:t>DB</w:t>
      </w:r>
      <w:r>
        <w:t xml:space="preserve"> connection</w:t>
      </w:r>
      <w:r w:rsidR="00711A79">
        <w:t>,</w:t>
      </w:r>
      <w:r>
        <w:t xml:space="preserve"> data</w:t>
      </w:r>
      <w:r w:rsidR="00711A79">
        <w:t xml:space="preserve"> and </w:t>
      </w:r>
      <w:r>
        <w:t>disk</w:t>
      </w:r>
      <w:r w:rsidR="00711A79">
        <w:t>s</w:t>
      </w:r>
      <w:r>
        <w:t xml:space="preserve"> by connecting to the </w:t>
      </w:r>
      <w:r w:rsidR="00711A79">
        <w:t>M</w:t>
      </w:r>
      <w:r>
        <w:t>ongoD</w:t>
      </w:r>
      <w:r w:rsidR="00711A79">
        <w:t>B</w:t>
      </w:r>
      <w:r>
        <w:t xml:space="preserve"> </w:t>
      </w:r>
      <w:r w:rsidR="00711A79">
        <w:t>with an</w:t>
      </w:r>
      <w:r>
        <w:t xml:space="preserve"> interactive terminal.</w:t>
      </w:r>
    </w:p>
    <w:p w14:paraId="505BF9C6" w14:textId="65BF3966" w:rsidR="002818B2" w:rsidRDefault="449CFF96" w:rsidP="00F9504D">
      <w:pPr>
        <w:pStyle w:val="ListParagraph"/>
        <w:numPr>
          <w:ilvl w:val="0"/>
          <w:numId w:val="9"/>
        </w:numPr>
        <w:rPr>
          <w:ins w:id="348" w:author="Peter Laudati" w:date="2020-05-13T09:35:00Z"/>
        </w:rPr>
      </w:pPr>
      <w:r>
        <w:t xml:space="preserve">Make sure that the attendees </w:t>
      </w:r>
      <w:r w:rsidR="00711A79">
        <w:t>understand</w:t>
      </w:r>
      <w:r>
        <w:t xml:space="preserve"> the concept of storage volume</w:t>
      </w:r>
      <w:r w:rsidR="00711A79">
        <w:t>s</w:t>
      </w:r>
      <w:r>
        <w:t xml:space="preserve"> and how AKS provides value by providing the azure disk / file storage in both dynamic and static mode.</w:t>
      </w:r>
    </w:p>
    <w:p w14:paraId="30763143" w14:textId="50891002" w:rsidR="00810177" w:rsidRDefault="00810177" w:rsidP="005040B1">
      <w:pPr>
        <w:pStyle w:val="ListParagraph"/>
        <w:numPr>
          <w:ilvl w:val="0"/>
          <w:numId w:val="9"/>
        </w:numPr>
        <w:rPr>
          <w:ins w:id="349" w:author="Peter Laudati" w:date="2020-05-13T09:35:00Z"/>
        </w:rPr>
        <w:pPrChange w:id="350" w:author="Gino Filicetti" w:date="2020-05-19T18:54:00Z">
          <w:pPr/>
        </w:pPrChange>
      </w:pPr>
      <w:ins w:id="351" w:author="Peter Laudati" w:date="2020-05-13T09:35:00Z">
        <w:r>
          <w:t>To troubleshoot mongo and verify that there is data in the database</w:t>
        </w:r>
      </w:ins>
      <w:ins w:id="352" w:author="Gino Filicetti" w:date="2020-05-19T18:54:00Z">
        <w:r w:rsidR="005040B1">
          <w:t>, you need to</w:t>
        </w:r>
      </w:ins>
      <w:ins w:id="353" w:author="Peter Laudati" w:date="2020-05-13T09:35:00Z">
        <w:r>
          <w:t>:</w:t>
        </w:r>
      </w:ins>
    </w:p>
    <w:p w14:paraId="329D0ADB" w14:textId="271A72A3" w:rsidR="00810177" w:rsidDel="00D01E9E" w:rsidRDefault="00810177" w:rsidP="005040B1">
      <w:pPr>
        <w:pStyle w:val="ListParagraph"/>
        <w:numPr>
          <w:ilvl w:val="1"/>
          <w:numId w:val="9"/>
        </w:numPr>
        <w:rPr>
          <w:del w:id="354" w:author="Gino Filicetti" w:date="2020-05-19T18:54:00Z"/>
        </w:rPr>
      </w:pPr>
      <w:ins w:id="355" w:author="Peter Laudati" w:date="2020-05-13T09:36:00Z">
        <w:r>
          <w:t>Connect to the mongo pod</w:t>
        </w:r>
      </w:ins>
      <w:ins w:id="356" w:author="Gino Filicetti" w:date="2020-05-19T18:54:00Z">
        <w:r w:rsidR="00D01E9E">
          <w:t xml:space="preserve"> using</w:t>
        </w:r>
      </w:ins>
      <w:ins w:id="357" w:author="Peter Laudati" w:date="2020-05-13T09:36:00Z">
        <w:r>
          <w:t>:</w:t>
        </w:r>
      </w:ins>
      <w:ins w:id="358" w:author="Gino Filicetti" w:date="2020-05-19T18:54:00Z">
        <w:r w:rsidR="005040B1">
          <w:t xml:space="preserve"> </w:t>
        </w:r>
      </w:ins>
    </w:p>
    <w:p w14:paraId="3CACB1F4" w14:textId="77777777" w:rsidR="00D01E9E" w:rsidRDefault="00D01E9E" w:rsidP="005040B1">
      <w:pPr>
        <w:pStyle w:val="ListParagraph"/>
        <w:numPr>
          <w:ilvl w:val="1"/>
          <w:numId w:val="9"/>
        </w:numPr>
        <w:rPr>
          <w:ins w:id="359" w:author="Gino Filicetti" w:date="2020-05-19T18:54:00Z"/>
        </w:rPr>
        <w:pPrChange w:id="360" w:author="Gino Filicetti" w:date="2020-05-19T18:54:00Z">
          <w:pPr/>
        </w:pPrChange>
      </w:pPr>
    </w:p>
    <w:p w14:paraId="77F8E6E5" w14:textId="25161BB6" w:rsidR="00810177" w:rsidRPr="004812CC" w:rsidRDefault="00810177" w:rsidP="00D01E9E">
      <w:pPr>
        <w:pStyle w:val="ListParagraph"/>
        <w:numPr>
          <w:ilvl w:val="2"/>
          <w:numId w:val="9"/>
        </w:numPr>
        <w:rPr>
          <w:ins w:id="361" w:author="Peter Laudati" w:date="2020-05-13T09:37:00Z"/>
          <w:rFonts w:ascii="Consolas" w:eastAsia="Times New Roman" w:hAnsi="Consolas" w:cs="Times New Roman"/>
          <w:sz w:val="18"/>
          <w:szCs w:val="18"/>
          <w:rPrChange w:id="362" w:author="Gino Filicetti" w:date="2020-05-19T18:55:00Z">
            <w:rPr>
              <w:ins w:id="363" w:author="Peter Laudati" w:date="2020-05-13T09:37:00Z"/>
            </w:rPr>
          </w:rPrChange>
        </w:rPr>
        <w:pPrChange w:id="364" w:author="Gino Filicetti" w:date="2020-05-19T18:54:00Z">
          <w:pPr/>
        </w:pPrChange>
      </w:pPr>
      <w:proofErr w:type="spellStart"/>
      <w:ins w:id="365" w:author="Peter Laudati" w:date="2020-05-13T09:36:00Z">
        <w:r w:rsidRPr="004812CC">
          <w:rPr>
            <w:rFonts w:ascii="Consolas" w:eastAsia="Times New Roman" w:hAnsi="Consolas" w:cs="Times New Roman"/>
            <w:sz w:val="18"/>
            <w:szCs w:val="18"/>
            <w:rPrChange w:id="366" w:author="Gino Filicetti" w:date="2020-05-19T18:55:00Z">
              <w:rPr/>
            </w:rPrChange>
          </w:rPr>
          <w:t>kubectl</w:t>
        </w:r>
        <w:proofErr w:type="spellEnd"/>
        <w:r w:rsidRPr="004812CC">
          <w:rPr>
            <w:rFonts w:ascii="Consolas" w:eastAsia="Times New Roman" w:hAnsi="Consolas" w:cs="Times New Roman"/>
            <w:sz w:val="18"/>
            <w:szCs w:val="18"/>
            <w:rPrChange w:id="367" w:author="Gino Filicetti" w:date="2020-05-19T18:55:00Z">
              <w:rPr/>
            </w:rPrChange>
          </w:rPr>
          <w:t> exec -it &lt;mongo-</w:t>
        </w:r>
        <w:proofErr w:type="spellStart"/>
        <w:r w:rsidRPr="004812CC">
          <w:rPr>
            <w:rFonts w:ascii="Consolas" w:eastAsia="Times New Roman" w:hAnsi="Consolas" w:cs="Times New Roman"/>
            <w:sz w:val="18"/>
            <w:szCs w:val="18"/>
            <w:rPrChange w:id="368" w:author="Gino Filicetti" w:date="2020-05-19T18:55:00Z">
              <w:rPr/>
            </w:rPrChange>
          </w:rPr>
          <w:t>db</w:t>
        </w:r>
        <w:proofErr w:type="spellEnd"/>
        <w:r w:rsidRPr="004812CC">
          <w:rPr>
            <w:rFonts w:ascii="Consolas" w:eastAsia="Times New Roman" w:hAnsi="Consolas" w:cs="Times New Roman"/>
            <w:sz w:val="18"/>
            <w:szCs w:val="18"/>
            <w:rPrChange w:id="369" w:author="Gino Filicetti" w:date="2020-05-19T18:55:00Z">
              <w:rPr/>
            </w:rPrChange>
          </w:rPr>
          <w:t xml:space="preserve"> pod name&gt; bash</w:t>
        </w:r>
      </w:ins>
    </w:p>
    <w:p w14:paraId="7FB0F2CF" w14:textId="17C417D3" w:rsidR="004812CC" w:rsidRDefault="004812CC" w:rsidP="004812CC">
      <w:pPr>
        <w:pStyle w:val="ListParagraph"/>
        <w:numPr>
          <w:ilvl w:val="1"/>
          <w:numId w:val="9"/>
        </w:numPr>
        <w:rPr>
          <w:ins w:id="370" w:author="Gino Filicetti" w:date="2020-05-19T18:55:00Z"/>
        </w:rPr>
        <w:pPrChange w:id="371" w:author="Gino Filicetti" w:date="2020-05-19T18:55:00Z">
          <w:pPr>
            <w:pStyle w:val="ListParagraph"/>
            <w:numPr>
              <w:ilvl w:val="2"/>
              <w:numId w:val="9"/>
            </w:numPr>
            <w:ind w:left="2160" w:hanging="360"/>
          </w:pPr>
        </w:pPrChange>
      </w:pPr>
      <w:ins w:id="372" w:author="Gino Filicetti" w:date="2020-05-19T18:55:00Z">
        <w:r>
          <w:t>Execute these commands:</w:t>
        </w:r>
      </w:ins>
    </w:p>
    <w:p w14:paraId="7C94FA97" w14:textId="4490BD0A" w:rsidR="00D54E09" w:rsidRPr="004812CC" w:rsidRDefault="00D54E09" w:rsidP="004812CC">
      <w:pPr>
        <w:pStyle w:val="ListParagraph"/>
        <w:numPr>
          <w:ilvl w:val="2"/>
          <w:numId w:val="9"/>
        </w:numPr>
        <w:rPr>
          <w:ins w:id="373" w:author="Peter Laudati" w:date="2020-05-13T09:37:00Z"/>
          <w:rFonts w:ascii="Consolas" w:hAnsi="Consolas" w:cs="Consolas"/>
          <w:sz w:val="18"/>
          <w:szCs w:val="18"/>
          <w:rPrChange w:id="374" w:author="Gino Filicetti" w:date="2020-05-19T18:55:00Z">
            <w:rPr>
              <w:ins w:id="375" w:author="Peter Laudati" w:date="2020-05-13T09:37:00Z"/>
            </w:rPr>
          </w:rPrChange>
        </w:rPr>
        <w:pPrChange w:id="376" w:author="Gino Filicetti" w:date="2020-05-19T18:55:00Z">
          <w:pPr/>
        </w:pPrChange>
      </w:pPr>
      <w:ins w:id="377" w:author="Peter Laudati" w:date="2020-05-13T09:37:00Z">
        <w:r w:rsidRPr="004812CC">
          <w:rPr>
            <w:rFonts w:ascii="Consolas" w:hAnsi="Consolas" w:cs="Consolas"/>
            <w:sz w:val="18"/>
            <w:szCs w:val="18"/>
            <w:rPrChange w:id="378" w:author="Gino Filicetti" w:date="2020-05-19T18:55:00Z">
              <w:rPr/>
            </w:rPrChange>
          </w:rPr>
          <w:t>mongo</w:t>
        </w:r>
      </w:ins>
    </w:p>
    <w:p w14:paraId="7A759E6E" w14:textId="44F1CD0C" w:rsidR="00D54E09" w:rsidRPr="004812CC" w:rsidRDefault="00D54E09" w:rsidP="004812CC">
      <w:pPr>
        <w:pStyle w:val="ListParagraph"/>
        <w:numPr>
          <w:ilvl w:val="2"/>
          <w:numId w:val="9"/>
        </w:numPr>
        <w:rPr>
          <w:ins w:id="379" w:author="Peter Laudati" w:date="2020-05-13T09:37:00Z"/>
          <w:rFonts w:ascii="Consolas" w:hAnsi="Consolas" w:cs="Consolas"/>
          <w:sz w:val="18"/>
          <w:szCs w:val="18"/>
          <w:rPrChange w:id="380" w:author="Gino Filicetti" w:date="2020-05-19T18:55:00Z">
            <w:rPr>
              <w:ins w:id="381" w:author="Peter Laudati" w:date="2020-05-13T09:37:00Z"/>
            </w:rPr>
          </w:rPrChange>
        </w:rPr>
        <w:pPrChange w:id="382" w:author="Gino Filicetti" w:date="2020-05-19T18:55:00Z">
          <w:pPr/>
        </w:pPrChange>
      </w:pPr>
      <w:ins w:id="383" w:author="Peter Laudati" w:date="2020-05-13T09:37:00Z">
        <w:r w:rsidRPr="004812CC">
          <w:rPr>
            <w:rFonts w:ascii="Consolas" w:hAnsi="Consolas" w:cs="Consolas"/>
            <w:sz w:val="18"/>
            <w:szCs w:val="18"/>
            <w:rPrChange w:id="384" w:author="Gino Filicetti" w:date="2020-05-19T18:55:00Z">
              <w:rPr/>
            </w:rPrChange>
          </w:rPr>
          <w:t xml:space="preserve">show </w:t>
        </w:r>
        <w:proofErr w:type="spellStart"/>
        <w:r w:rsidRPr="004812CC">
          <w:rPr>
            <w:rFonts w:ascii="Consolas" w:hAnsi="Consolas" w:cs="Consolas"/>
            <w:sz w:val="18"/>
            <w:szCs w:val="18"/>
            <w:rPrChange w:id="385" w:author="Gino Filicetti" w:date="2020-05-19T18:55:00Z">
              <w:rPr/>
            </w:rPrChange>
          </w:rPr>
          <w:t>dbs</w:t>
        </w:r>
        <w:proofErr w:type="spellEnd"/>
      </w:ins>
    </w:p>
    <w:p w14:paraId="36ECE5CD" w14:textId="295B6E39" w:rsidR="00D54E09" w:rsidRPr="00E654A0" w:rsidDel="00E654A0" w:rsidRDefault="00D54E09" w:rsidP="00E654A0">
      <w:pPr>
        <w:pStyle w:val="ListParagraph"/>
        <w:numPr>
          <w:ilvl w:val="2"/>
          <w:numId w:val="9"/>
        </w:numPr>
        <w:rPr>
          <w:del w:id="386" w:author="Gino Filicetti" w:date="2020-05-19T18:55:00Z"/>
          <w:rPrChange w:id="387" w:author="Gino Filicetti" w:date="2020-05-19T18:55:00Z">
            <w:rPr>
              <w:del w:id="388" w:author="Gino Filicetti" w:date="2020-05-19T18:55:00Z"/>
              <w:rFonts w:ascii="Consolas" w:hAnsi="Consolas" w:cs="Consolas"/>
              <w:sz w:val="18"/>
              <w:szCs w:val="18"/>
            </w:rPr>
          </w:rPrChange>
        </w:rPr>
      </w:pPr>
      <w:ins w:id="389" w:author="Peter Laudati" w:date="2020-05-13T09:37:00Z">
        <w:r w:rsidRPr="004812CC">
          <w:rPr>
            <w:rFonts w:ascii="Consolas" w:hAnsi="Consolas" w:cs="Consolas"/>
            <w:sz w:val="18"/>
            <w:szCs w:val="18"/>
            <w:rPrChange w:id="390" w:author="Gino Filicetti" w:date="2020-05-19T18:55:00Z">
              <w:rPr/>
            </w:rPrChange>
          </w:rPr>
          <w:t>use &lt;</w:t>
        </w:r>
        <w:proofErr w:type="spellStart"/>
        <w:r w:rsidRPr="004812CC">
          <w:rPr>
            <w:rFonts w:ascii="Consolas" w:hAnsi="Consolas" w:cs="Consolas"/>
            <w:sz w:val="18"/>
            <w:szCs w:val="18"/>
            <w:rPrChange w:id="391" w:author="Gino Filicetti" w:date="2020-05-19T18:55:00Z">
              <w:rPr/>
            </w:rPrChange>
          </w:rPr>
          <w:t>databasename</w:t>
        </w:r>
        <w:proofErr w:type="spellEnd"/>
        <w:r w:rsidRPr="004812CC">
          <w:rPr>
            <w:rFonts w:ascii="Consolas" w:hAnsi="Consolas" w:cs="Consolas"/>
            <w:sz w:val="18"/>
            <w:szCs w:val="18"/>
            <w:rPrChange w:id="392" w:author="Gino Filicetti" w:date="2020-05-19T18:55:00Z">
              <w:rPr/>
            </w:rPrChange>
          </w:rPr>
          <w:t>&gt;</w:t>
        </w:r>
      </w:ins>
    </w:p>
    <w:p w14:paraId="33A0512E" w14:textId="77777777" w:rsidR="00E654A0" w:rsidRDefault="00E654A0" w:rsidP="004812CC">
      <w:pPr>
        <w:pStyle w:val="ListParagraph"/>
        <w:numPr>
          <w:ilvl w:val="2"/>
          <w:numId w:val="9"/>
        </w:numPr>
        <w:rPr>
          <w:ins w:id="393" w:author="Gino Filicetti" w:date="2020-05-19T18:55:00Z"/>
        </w:rPr>
        <w:pPrChange w:id="394" w:author="Gino Filicetti" w:date="2020-05-19T18:55:00Z">
          <w:pPr/>
        </w:pPrChange>
      </w:pPr>
    </w:p>
    <w:p w14:paraId="6B472739" w14:textId="247CF316" w:rsidR="00AF6DF0" w:rsidRPr="00E654A0" w:rsidDel="009F5C0C" w:rsidRDefault="00D54E09" w:rsidP="009F5C0C">
      <w:pPr>
        <w:pStyle w:val="ListParagraph"/>
        <w:numPr>
          <w:ilvl w:val="2"/>
          <w:numId w:val="9"/>
        </w:numPr>
        <w:rPr>
          <w:del w:id="395" w:author="Peter Laudati" w:date="2020-05-13T21:14:00Z"/>
          <w:rFonts w:ascii="Consolas" w:hAnsi="Consolas" w:cs="Consolas"/>
          <w:sz w:val="18"/>
          <w:szCs w:val="18"/>
          <w:rPrChange w:id="396" w:author="Gino Filicetti" w:date="2020-05-19T18:55:00Z">
            <w:rPr>
              <w:del w:id="397" w:author="Peter Laudati" w:date="2020-05-13T21:14:00Z"/>
            </w:rPr>
          </w:rPrChange>
        </w:rPr>
        <w:pPrChange w:id="398" w:author="Gino Filicetti" w:date="2020-05-19T18:55:00Z">
          <w:pPr/>
        </w:pPrChange>
      </w:pPr>
      <w:ins w:id="399" w:author="Peter Laudati" w:date="2020-05-13T09:37:00Z">
        <w:r w:rsidRPr="00E654A0">
          <w:rPr>
            <w:rFonts w:ascii="Consolas" w:hAnsi="Consolas" w:cs="Consolas"/>
            <w:sz w:val="18"/>
            <w:szCs w:val="18"/>
            <w:rPrChange w:id="400" w:author="Gino Filicetti" w:date="2020-05-19T18:55:00Z">
              <w:rPr/>
            </w:rPrChange>
          </w:rPr>
          <w:t>db.&lt;table/collection&gt;.find()</w:t>
        </w:r>
      </w:ins>
    </w:p>
    <w:p w14:paraId="2BC50261" w14:textId="77777777" w:rsidR="009F5C0C" w:rsidRDefault="009F5C0C" w:rsidP="00E654A0">
      <w:pPr>
        <w:pStyle w:val="ListParagraph"/>
        <w:numPr>
          <w:ilvl w:val="2"/>
          <w:numId w:val="9"/>
        </w:numPr>
        <w:rPr>
          <w:ins w:id="401" w:author="Gino Filicetti" w:date="2020-05-19T18:52:00Z"/>
        </w:rPr>
        <w:pPrChange w:id="402" w:author="Gino Filicetti" w:date="2020-05-19T18:55:00Z">
          <w:pPr/>
        </w:pPrChange>
      </w:pPr>
    </w:p>
    <w:p w14:paraId="01C25C0C" w14:textId="77777777" w:rsidR="00E654A0" w:rsidRDefault="009F5C0C" w:rsidP="009F5C0C">
      <w:pPr>
        <w:pStyle w:val="ListParagraph"/>
        <w:numPr>
          <w:ilvl w:val="0"/>
          <w:numId w:val="9"/>
        </w:numPr>
        <w:rPr>
          <w:ins w:id="403" w:author="Gino Filicetti" w:date="2020-05-19T18:56:00Z"/>
        </w:rPr>
      </w:pPr>
      <w:ins w:id="404" w:author="Gino Filicetti" w:date="2020-05-19T18:52:00Z">
        <w:r w:rsidRPr="00E654A0">
          <w:rPr>
            <w:b/>
            <w:bCs/>
          </w:rPr>
          <w:lastRenderedPageBreak/>
          <w:t>NOTE:</w:t>
        </w:r>
        <w:r>
          <w:t xml:space="preserve"> This challenge is using static persistent storage using an </w:t>
        </w:r>
      </w:ins>
      <w:ins w:id="405" w:author="Gino Filicetti" w:date="2020-05-19T18:53:00Z">
        <w:r w:rsidR="005040B1">
          <w:t>A</w:t>
        </w:r>
      </w:ins>
      <w:ins w:id="406" w:author="Gino Filicetti" w:date="2020-05-19T18:52:00Z">
        <w:r>
          <w:t>zure disk attached to a single pod.  While this technically works for this example, it is not a best practice.  A better practice is to configure a persistent volume on the cluster, then use a persistent volume claim (PVC) in the mongo pod that uses the cluster’s volume.  This challenge should be re-written to use the PVC pattern.</w:t>
        </w:r>
      </w:ins>
    </w:p>
    <w:p w14:paraId="067A7F94" w14:textId="488A6E9D" w:rsidR="009F5C0C" w:rsidRDefault="009F5C0C" w:rsidP="00E654A0">
      <w:pPr>
        <w:pStyle w:val="ListParagraph"/>
        <w:numPr>
          <w:ilvl w:val="1"/>
          <w:numId w:val="9"/>
        </w:numPr>
        <w:rPr>
          <w:ins w:id="407" w:author="Gino Filicetti" w:date="2020-05-19T18:52:00Z"/>
        </w:rPr>
        <w:pPrChange w:id="408" w:author="Gino Filicetti" w:date="2020-05-19T18:56:00Z">
          <w:pPr/>
        </w:pPrChange>
      </w:pPr>
      <w:ins w:id="409" w:author="Gino Filicetti" w:date="2020-05-19T18:52:00Z">
        <w:r>
          <w:t>To do this, we’ll need a new solution file in the repo that has the ‘answers’ that work.</w:t>
        </w:r>
      </w:ins>
    </w:p>
    <w:p w14:paraId="65D10CAA" w14:textId="77777777" w:rsidR="009F5C0C" w:rsidRDefault="009F5C0C" w:rsidP="009F5C0C">
      <w:pPr>
        <w:rPr>
          <w:ins w:id="410" w:author="Gino Filicetti" w:date="2020-05-19T18:52:00Z"/>
        </w:rPr>
        <w:pPrChange w:id="411" w:author="Gino Filicetti" w:date="2020-05-19T18:52:00Z">
          <w:pPr>
            <w:pStyle w:val="ListParagraph"/>
            <w:numPr>
              <w:numId w:val="9"/>
            </w:numPr>
            <w:ind w:hanging="360"/>
          </w:pPr>
        </w:pPrChange>
      </w:pPr>
    </w:p>
    <w:p w14:paraId="271D4920" w14:textId="3B496656" w:rsidR="009B030A" w:rsidRDefault="009B030A">
      <w:pPr>
        <w:rPr>
          <w:ins w:id="412" w:author="Peter Laudati" w:date="2020-05-13T09:35:00Z"/>
        </w:rPr>
      </w:pPr>
      <w:r>
        <w:br w:type="page"/>
      </w:r>
    </w:p>
    <w:p w14:paraId="751DEBF0" w14:textId="77777777" w:rsidR="00810177" w:rsidRDefault="00810177">
      <w:pPr>
        <w:rPr>
          <w:rFonts w:asciiTheme="majorHAnsi" w:eastAsiaTheme="majorEastAsia" w:hAnsiTheme="majorHAnsi" w:cstheme="majorBidi"/>
          <w:color w:val="2F5496" w:themeColor="accent1" w:themeShade="BF"/>
          <w:sz w:val="32"/>
          <w:szCs w:val="32"/>
        </w:rPr>
      </w:pPr>
    </w:p>
    <w:p w14:paraId="30A21B9D" w14:textId="6D6068B8" w:rsidR="00BC521D" w:rsidRPr="00BC521D" w:rsidRDefault="449CFF96" w:rsidP="00711A79">
      <w:pPr>
        <w:pStyle w:val="Heading1"/>
        <w:spacing w:before="0"/>
      </w:pPr>
      <w:r>
        <w:t>Challenge Set 9: Helm</w:t>
      </w:r>
    </w:p>
    <w:p w14:paraId="2AD17791" w14:textId="7FC938BB" w:rsidR="00CE3ABC" w:rsidRDefault="449CFF96" w:rsidP="00CE3ABC">
      <w:pPr>
        <w:pStyle w:val="Heading2"/>
      </w:pPr>
      <w:r>
        <w:t>Lecture</w:t>
      </w:r>
    </w:p>
    <w:p w14:paraId="0CA2E7B9" w14:textId="2D53401A" w:rsidR="006A02E6" w:rsidRDefault="449CFF96" w:rsidP="001F2AF6">
      <w:pPr>
        <w:pStyle w:val="ListParagraph"/>
        <w:numPr>
          <w:ilvl w:val="0"/>
          <w:numId w:val="10"/>
        </w:numPr>
      </w:pPr>
      <w:r>
        <w:t xml:space="preserve">There are multiple ways to make meatballs. You can prepare the meatball sauce and meatballs from scratch using raw ingredients </w:t>
      </w:r>
      <w:r w:rsidR="005C5D7A">
        <w:t xml:space="preserve">separately </w:t>
      </w:r>
      <w:r>
        <w:t>or you can simply open a pre-packaged meatball ready-made meal and warm it up in a pan or microwave. </w:t>
      </w:r>
    </w:p>
    <w:p w14:paraId="75809263" w14:textId="337B9665" w:rsidR="00607E47" w:rsidRDefault="00607E47" w:rsidP="007366BF">
      <w:pPr>
        <w:pStyle w:val="ListParagraph"/>
        <w:numPr>
          <w:ilvl w:val="0"/>
          <w:numId w:val="10"/>
        </w:numPr>
      </w:pPr>
      <w:r>
        <w:t>Helm provides a simplified interface for making a “meatball dinner” metaphorically without having to worry about or go through all the individual steps of assembling the ingredients necessary to make the meal. It also saves time. </w:t>
      </w:r>
      <w:r w:rsidR="00404559">
        <w:t>With Helm, the different YAML components are packaged into a representation known as a Chart and the chart contains all the metadata necessary to deploy the application on the k8s cluster.</w:t>
      </w:r>
    </w:p>
    <w:p w14:paraId="05B05508" w14:textId="77777777" w:rsidR="00FE013B" w:rsidRDefault="00FE013B" w:rsidP="007366BF">
      <w:pPr>
        <w:pStyle w:val="ListParagraph"/>
        <w:numPr>
          <w:ilvl w:val="0"/>
          <w:numId w:val="10"/>
        </w:numPr>
      </w:pPr>
      <w:r>
        <w:t>The Helm client needs to be installed locally and the Tiller server needs to be installed on the Kubernetes cluster</w:t>
      </w:r>
      <w:r w:rsidR="007366BF" w:rsidRPr="002E1AB7">
        <w:t xml:space="preserve">. </w:t>
      </w:r>
    </w:p>
    <w:p w14:paraId="674D636F" w14:textId="0F3C5C98" w:rsidR="00BF3DBF" w:rsidRPr="000B0A94" w:rsidRDefault="00FE013B" w:rsidP="00A0148D">
      <w:pPr>
        <w:pStyle w:val="ListParagraph"/>
        <w:numPr>
          <w:ilvl w:val="0"/>
          <w:numId w:val="10"/>
        </w:numPr>
        <w:rPr>
          <w:rFonts w:asciiTheme="majorHAnsi" w:eastAsiaTheme="majorEastAsia" w:hAnsiTheme="majorHAnsi" w:cstheme="majorBidi"/>
          <w:b/>
          <w:color w:val="2F5496" w:themeColor="accent1" w:themeShade="BF"/>
          <w:sz w:val="26"/>
          <w:szCs w:val="26"/>
        </w:rPr>
      </w:pPr>
      <w:r>
        <w:t xml:space="preserve">The Helm charts needs to be made available for deployment. </w:t>
      </w:r>
      <w:r w:rsidR="00404559">
        <w:t xml:space="preserve">We could use a </w:t>
      </w:r>
      <w:proofErr w:type="spellStart"/>
      <w:r w:rsidR="00404559">
        <w:t>git</w:t>
      </w:r>
      <w:proofErr w:type="spellEnd"/>
      <w:r w:rsidR="00404559">
        <w:t xml:space="preserve"> repo as the </w:t>
      </w:r>
      <w:proofErr w:type="gramStart"/>
      <w:r w:rsidR="00404559">
        <w:t>repository</w:t>
      </w:r>
      <w:proofErr w:type="gramEnd"/>
      <w:r w:rsidR="00404559">
        <w:t xml:space="preserve"> </w:t>
      </w:r>
      <w:r>
        <w:t>or we could use Azure Container Registry to host the pre-packaged charts. We can also create a package and make it available in a local repo and use that for deployment as well.</w:t>
      </w:r>
    </w:p>
    <w:p w14:paraId="387491C5" w14:textId="77777777" w:rsidR="00487376" w:rsidRDefault="00487376" w:rsidP="00756624">
      <w:pPr>
        <w:pStyle w:val="Heading2"/>
      </w:pPr>
    </w:p>
    <w:p w14:paraId="488345F1" w14:textId="35EBF722" w:rsidR="00756624" w:rsidRPr="004620CF" w:rsidRDefault="00756624" w:rsidP="00756624">
      <w:pPr>
        <w:pStyle w:val="Heading2"/>
        <w:rPr>
          <w:b/>
        </w:rPr>
      </w:pPr>
      <w:r>
        <w:t>Challenges:</w:t>
      </w:r>
    </w:p>
    <w:p w14:paraId="160B78C4" w14:textId="1F8D17DC" w:rsidR="00756624" w:rsidRDefault="00756624" w:rsidP="00756624">
      <w:pPr>
        <w:pStyle w:val="ListParagraph"/>
        <w:numPr>
          <w:ilvl w:val="0"/>
          <w:numId w:val="9"/>
        </w:numPr>
      </w:pPr>
      <w:r>
        <w:t>Fetch the script for installing Helm to the local machine where you will be using Helm</w:t>
      </w:r>
    </w:p>
    <w:p w14:paraId="2DBEB286" w14:textId="57C44766" w:rsidR="00756624" w:rsidRPr="00487376" w:rsidRDefault="00756624" w:rsidP="00756624">
      <w:pPr>
        <w:pStyle w:val="ListParagraph"/>
        <w:numPr>
          <w:ilvl w:val="1"/>
          <w:numId w:val="9"/>
        </w:numPr>
        <w:rPr>
          <w:rStyle w:val="Hyperlink"/>
          <w:color w:val="auto"/>
          <w:u w:val="none"/>
        </w:rPr>
      </w:pPr>
      <w:r w:rsidRPr="00487376">
        <w:rPr>
          <w:b/>
        </w:rPr>
        <w:t xml:space="preserve">curl </w:t>
      </w:r>
      <w:r w:rsidRPr="00876305">
        <w:rPr>
          <w:rStyle w:val="Hyperlink"/>
          <w:b/>
          <w:color w:val="auto"/>
          <w:u w:val="none"/>
        </w:rPr>
        <w:t>https://raw.githubusercontent.com/helm/helm/master/scripts/get -o get_helm.sh</w:t>
      </w:r>
    </w:p>
    <w:p w14:paraId="73DF4F66" w14:textId="2C371530" w:rsidR="00756624" w:rsidRDefault="00756624" w:rsidP="00756624">
      <w:pPr>
        <w:pStyle w:val="ListParagraph"/>
        <w:numPr>
          <w:ilvl w:val="0"/>
          <w:numId w:val="9"/>
        </w:numPr>
      </w:pPr>
      <w:r>
        <w:t>Set permissions that will make the script executable on the machine</w:t>
      </w:r>
    </w:p>
    <w:p w14:paraId="07D38B43" w14:textId="6E7B3F05" w:rsidR="00756624" w:rsidRPr="00487376" w:rsidRDefault="00756624" w:rsidP="00756624">
      <w:pPr>
        <w:pStyle w:val="ListParagraph"/>
        <w:numPr>
          <w:ilvl w:val="1"/>
          <w:numId w:val="9"/>
        </w:numPr>
      </w:pPr>
      <w:proofErr w:type="spellStart"/>
      <w:r w:rsidRPr="00487376">
        <w:rPr>
          <w:b/>
        </w:rPr>
        <w:t>chmod</w:t>
      </w:r>
      <w:proofErr w:type="spellEnd"/>
      <w:r w:rsidRPr="00487376">
        <w:rPr>
          <w:b/>
        </w:rPr>
        <w:t xml:space="preserve"> 700 get_helm.sh</w:t>
      </w:r>
    </w:p>
    <w:p w14:paraId="7754B660" w14:textId="5E1BC18A" w:rsidR="00756624" w:rsidRDefault="00756624" w:rsidP="00756624">
      <w:pPr>
        <w:pStyle w:val="ListParagraph"/>
        <w:numPr>
          <w:ilvl w:val="0"/>
          <w:numId w:val="9"/>
        </w:numPr>
      </w:pPr>
      <w:r>
        <w:t>Install Helm client locally</w:t>
      </w:r>
    </w:p>
    <w:p w14:paraId="59922EE1" w14:textId="3704A64A" w:rsidR="00756624" w:rsidRPr="00487376" w:rsidRDefault="00756624" w:rsidP="00756624">
      <w:pPr>
        <w:pStyle w:val="ListParagraph"/>
        <w:numPr>
          <w:ilvl w:val="1"/>
          <w:numId w:val="9"/>
        </w:numPr>
      </w:pPr>
      <w:r w:rsidRPr="00487376">
        <w:rPr>
          <w:b/>
        </w:rPr>
        <w:t>./get_helm.sh</w:t>
      </w:r>
    </w:p>
    <w:p w14:paraId="52D0FDAF" w14:textId="6724AD86" w:rsidR="00756624" w:rsidRDefault="00756624" w:rsidP="00756624">
      <w:pPr>
        <w:pStyle w:val="ListParagraph"/>
        <w:numPr>
          <w:ilvl w:val="0"/>
          <w:numId w:val="9"/>
        </w:numPr>
      </w:pPr>
      <w:r>
        <w:t>Initial Helm and install in on the Kubernetes cluster</w:t>
      </w:r>
    </w:p>
    <w:p w14:paraId="2CAEAB4D" w14:textId="7C9DA624" w:rsidR="00756624" w:rsidRPr="00487376" w:rsidRDefault="00756624" w:rsidP="00756624">
      <w:pPr>
        <w:pStyle w:val="ListParagraph"/>
        <w:numPr>
          <w:ilvl w:val="1"/>
          <w:numId w:val="9"/>
        </w:numPr>
      </w:pPr>
      <w:r w:rsidRPr="00487376">
        <w:rPr>
          <w:b/>
        </w:rPr>
        <w:t xml:space="preserve">helm </w:t>
      </w:r>
      <w:proofErr w:type="spellStart"/>
      <w:r w:rsidRPr="00487376">
        <w:rPr>
          <w:b/>
        </w:rPr>
        <w:t>init</w:t>
      </w:r>
      <w:proofErr w:type="spellEnd"/>
    </w:p>
    <w:p w14:paraId="42483347" w14:textId="4149FBE5" w:rsidR="00756624" w:rsidRDefault="00756624" w:rsidP="00756624">
      <w:pPr>
        <w:pStyle w:val="ListParagraph"/>
        <w:numPr>
          <w:ilvl w:val="0"/>
          <w:numId w:val="10"/>
        </w:numPr>
      </w:pPr>
      <w:r>
        <w:t xml:space="preserve">Helm </w:t>
      </w:r>
      <w:r w:rsidR="006C3284">
        <w:t>c</w:t>
      </w:r>
      <w:r>
        <w:t xml:space="preserve">harts from a </w:t>
      </w:r>
      <w:r w:rsidR="006C3284">
        <w:t>l</w:t>
      </w:r>
      <w:r>
        <w:t xml:space="preserve">ocal </w:t>
      </w:r>
      <w:r w:rsidR="006C3284">
        <w:t>p</w:t>
      </w:r>
      <w:r>
        <w:t>ackage</w:t>
      </w:r>
    </w:p>
    <w:p w14:paraId="2951EE60" w14:textId="37B9D5CB" w:rsidR="00756624" w:rsidRDefault="00756624" w:rsidP="00756624">
      <w:pPr>
        <w:pStyle w:val="ListParagraph"/>
        <w:numPr>
          <w:ilvl w:val="1"/>
          <w:numId w:val="10"/>
        </w:numPr>
      </w:pPr>
      <w:r>
        <w:t xml:space="preserve">Deploy the specified app for this challenge using the steps and </w:t>
      </w:r>
      <w:proofErr w:type="spellStart"/>
      <w:r>
        <w:t>yaml</w:t>
      </w:r>
      <w:proofErr w:type="spellEnd"/>
      <w:r>
        <w:t xml:space="preserve"> files provided. You will have to install the namespace, deployment and service </w:t>
      </w:r>
      <w:proofErr w:type="spellStart"/>
      <w:r>
        <w:t>yaml</w:t>
      </w:r>
      <w:proofErr w:type="spellEnd"/>
      <w:r>
        <w:t xml:space="preserve"> in that sequence.</w:t>
      </w:r>
    </w:p>
    <w:p w14:paraId="3C1B8D13" w14:textId="1E4DEA0A" w:rsidR="00756624" w:rsidRDefault="00756624" w:rsidP="00756624">
      <w:pPr>
        <w:pStyle w:val="ListParagraph"/>
        <w:numPr>
          <w:ilvl w:val="1"/>
          <w:numId w:val="10"/>
        </w:numPr>
      </w:pPr>
      <w:r>
        <w:t xml:space="preserve">Verify that the app has been deployed successfully by browsing the web app via the </w:t>
      </w:r>
      <w:proofErr w:type="spellStart"/>
      <w:r>
        <w:t>LoadBalancer</w:t>
      </w:r>
      <w:proofErr w:type="spellEnd"/>
      <w:r>
        <w:t xml:space="preserve"> IP address at the defined port number. </w:t>
      </w:r>
    </w:p>
    <w:p w14:paraId="1D324B7A" w14:textId="51640BE3" w:rsidR="00756624" w:rsidRDefault="00756624" w:rsidP="00756624">
      <w:pPr>
        <w:pStyle w:val="ListParagraph"/>
        <w:numPr>
          <w:ilvl w:val="1"/>
          <w:numId w:val="10"/>
        </w:numPr>
      </w:pPr>
      <w:r>
        <w:t>Redeploy the app to use v2 of the image and verify that the update is visible in the web app. Repeat these steps with v3 and v4 of the container images.</w:t>
      </w:r>
    </w:p>
    <w:p w14:paraId="2F5E3F02" w14:textId="2F13B22E" w:rsidR="00756624" w:rsidRDefault="00756624" w:rsidP="00756624">
      <w:pPr>
        <w:pStyle w:val="ListParagraph"/>
        <w:numPr>
          <w:ilvl w:val="1"/>
          <w:numId w:val="10"/>
        </w:numPr>
      </w:pPr>
      <w:r>
        <w:t xml:space="preserve">Convert these </w:t>
      </w:r>
      <w:proofErr w:type="spellStart"/>
      <w:r>
        <w:t>yaml</w:t>
      </w:r>
      <w:proofErr w:type="spellEnd"/>
      <w:r>
        <w:t xml:space="preserve"> files that were just used to deploy the app </w:t>
      </w:r>
      <w:r w:rsidRPr="00E37AB4">
        <w:t xml:space="preserve">into </w:t>
      </w:r>
      <w:r>
        <w:t xml:space="preserve">a </w:t>
      </w:r>
      <w:r w:rsidRPr="00E37AB4">
        <w:t>Helm cha</w:t>
      </w:r>
      <w:r>
        <w:t>rt using v1 of the container image.</w:t>
      </w:r>
    </w:p>
    <w:p w14:paraId="25B1F4F3" w14:textId="3C028A1B" w:rsidR="00756624" w:rsidRDefault="00756624" w:rsidP="00756624">
      <w:pPr>
        <w:pStyle w:val="ListParagraph"/>
        <w:numPr>
          <w:ilvl w:val="1"/>
          <w:numId w:val="10"/>
        </w:numPr>
      </w:pPr>
      <w:r>
        <w:t>Create a Helm package on the local machine for each version of the web app.</w:t>
      </w:r>
    </w:p>
    <w:p w14:paraId="702FDF5F" w14:textId="77777777" w:rsidR="000D5A60" w:rsidRDefault="00756624" w:rsidP="00756624">
      <w:pPr>
        <w:pStyle w:val="ListParagraph"/>
        <w:numPr>
          <w:ilvl w:val="1"/>
          <w:numId w:val="10"/>
        </w:numPr>
      </w:pPr>
      <w:r>
        <w:t xml:space="preserve">Remove the previously deployed app by deleting the namespace that was created via the </w:t>
      </w:r>
      <w:proofErr w:type="spellStart"/>
      <w:r>
        <w:t>yaml</w:t>
      </w:r>
      <w:proofErr w:type="spellEnd"/>
      <w:r>
        <w:t xml:space="preserve"> file</w:t>
      </w:r>
    </w:p>
    <w:p w14:paraId="799890BF" w14:textId="77993EF6" w:rsidR="00756624" w:rsidRPr="00E37AB4" w:rsidRDefault="000D5A60" w:rsidP="00756624">
      <w:pPr>
        <w:pStyle w:val="ListParagraph"/>
        <w:numPr>
          <w:ilvl w:val="1"/>
          <w:numId w:val="10"/>
        </w:numPr>
      </w:pPr>
      <w:r>
        <w:t>D</w:t>
      </w:r>
      <w:r w:rsidR="00756624">
        <w:t xml:space="preserve">eploy the helm chart with v1 of the image you just created. </w:t>
      </w:r>
    </w:p>
    <w:p w14:paraId="53A72430" w14:textId="27961152" w:rsidR="00756624" w:rsidRDefault="00756624" w:rsidP="00756624">
      <w:pPr>
        <w:pStyle w:val="ListParagraph"/>
        <w:numPr>
          <w:ilvl w:val="1"/>
          <w:numId w:val="10"/>
        </w:numPr>
      </w:pPr>
      <w:r w:rsidRPr="00E37AB4">
        <w:t>Verify that the app has been deployed successfully</w:t>
      </w:r>
    </w:p>
    <w:p w14:paraId="3CDEC1E7" w14:textId="7415EF7A" w:rsidR="00756624" w:rsidRPr="00E37AB4" w:rsidRDefault="00756624" w:rsidP="00756624">
      <w:pPr>
        <w:pStyle w:val="ListParagraph"/>
        <w:numPr>
          <w:ilvl w:val="1"/>
          <w:numId w:val="10"/>
        </w:numPr>
      </w:pPr>
      <w:r w:rsidRPr="00E37AB4">
        <w:lastRenderedPageBreak/>
        <w:t>Make a note of the difference in number of steps involved in the deployment</w:t>
      </w:r>
      <w:r>
        <w:t xml:space="preserve"> using individual </w:t>
      </w:r>
      <w:proofErr w:type="spellStart"/>
      <w:r>
        <w:t>yaml</w:t>
      </w:r>
      <w:proofErr w:type="spellEnd"/>
      <w:r>
        <w:t xml:space="preserve"> files </w:t>
      </w:r>
      <w:r w:rsidR="00262E0B">
        <w:t>vs</w:t>
      </w:r>
      <w:r>
        <w:t xml:space="preserve"> the Helm chart</w:t>
      </w:r>
    </w:p>
    <w:p w14:paraId="4B4640CF" w14:textId="4B3170C1" w:rsidR="00756624" w:rsidRDefault="00756624" w:rsidP="00756624">
      <w:pPr>
        <w:pStyle w:val="ListParagraph"/>
        <w:numPr>
          <w:ilvl w:val="0"/>
          <w:numId w:val="10"/>
        </w:numPr>
      </w:pPr>
      <w:r>
        <w:t>Helm chart</w:t>
      </w:r>
      <w:r w:rsidR="00194FB1">
        <w:t>s</w:t>
      </w:r>
      <w:r>
        <w:t xml:space="preserve"> from</w:t>
      </w:r>
      <w:r w:rsidR="00194FB1">
        <w:t xml:space="preserve"> a</w:t>
      </w:r>
      <w:r>
        <w:t xml:space="preserve"> remote repo in Azure Container Registry</w:t>
      </w:r>
    </w:p>
    <w:p w14:paraId="2708219E" w14:textId="5D9933DE" w:rsidR="00756624" w:rsidRDefault="00756624" w:rsidP="00756624">
      <w:pPr>
        <w:pStyle w:val="ListParagraph"/>
        <w:numPr>
          <w:ilvl w:val="1"/>
          <w:numId w:val="10"/>
        </w:numPr>
      </w:pPr>
      <w:r>
        <w:t>Push the Helm chart you just packaged to the remote ACR repo</w:t>
      </w:r>
    </w:p>
    <w:p w14:paraId="5967B66C" w14:textId="48F103BE" w:rsidR="00756624" w:rsidRDefault="00756624" w:rsidP="00756624">
      <w:pPr>
        <w:pStyle w:val="ListParagraph"/>
        <w:numPr>
          <w:ilvl w:val="1"/>
          <w:numId w:val="10"/>
        </w:numPr>
      </w:pPr>
      <w:r>
        <w:t>Remove the package locally</w:t>
      </w:r>
    </w:p>
    <w:p w14:paraId="6129794C" w14:textId="6ECD7FEA" w:rsidR="00CF340D" w:rsidRDefault="00756624" w:rsidP="00756624">
      <w:pPr>
        <w:pStyle w:val="ListParagraph"/>
        <w:numPr>
          <w:ilvl w:val="1"/>
          <w:numId w:val="10"/>
        </w:numPr>
      </w:pPr>
      <w:r>
        <w:t>Uninstall the app and redeploy it using the Helm chart from the ACR repo</w:t>
      </w:r>
    </w:p>
    <w:p w14:paraId="69A31425" w14:textId="704232F9" w:rsidR="00280B19" w:rsidRDefault="00756624" w:rsidP="00756624">
      <w:pPr>
        <w:pStyle w:val="ListParagraph"/>
        <w:numPr>
          <w:ilvl w:val="1"/>
          <w:numId w:val="10"/>
        </w:numPr>
      </w:pPr>
      <w:r>
        <w:t>Verify that the app has been deployed successfully</w:t>
      </w:r>
    </w:p>
    <w:p w14:paraId="36AA5F76" w14:textId="77777777" w:rsidR="00875110" w:rsidRDefault="00875110" w:rsidP="00875110"/>
    <w:p w14:paraId="089902FB" w14:textId="77777777" w:rsidR="00875110" w:rsidRDefault="00875110" w:rsidP="00875110">
      <w:pPr>
        <w:pStyle w:val="Heading2"/>
      </w:pPr>
      <w:r>
        <w:t>Proctor Notes &amp; Guidelines</w:t>
      </w:r>
    </w:p>
    <w:p w14:paraId="7114106D" w14:textId="248CD57F" w:rsidR="00875110" w:rsidDel="00C90B9F" w:rsidRDefault="00942C57" w:rsidP="00C90B9F">
      <w:pPr>
        <w:pStyle w:val="ListParagraph"/>
        <w:numPr>
          <w:ilvl w:val="0"/>
          <w:numId w:val="9"/>
        </w:numPr>
        <w:rPr>
          <w:del w:id="413" w:author="Gino Filicetti" w:date="2020-05-19T19:04:00Z"/>
          <w:highlight w:val="yellow"/>
        </w:rPr>
      </w:pPr>
      <w:ins w:id="414" w:author="Gino Filicetti" w:date="2020-05-19T19:02:00Z">
        <w:r w:rsidRPr="00942C57">
          <w:rPr>
            <w:b/>
            <w:bCs/>
            <w:highlight w:val="yellow"/>
            <w:rPrChange w:id="415" w:author="Gino Filicetti" w:date="2020-05-19T19:02:00Z">
              <w:rPr>
                <w:highlight w:val="yellow"/>
              </w:rPr>
            </w:rPrChange>
          </w:rPr>
          <w:t>TODO</w:t>
        </w:r>
        <w:r>
          <w:rPr>
            <w:highlight w:val="yellow"/>
          </w:rPr>
          <w:t xml:space="preserve">: </w:t>
        </w:r>
      </w:ins>
      <w:r w:rsidR="00875110" w:rsidRPr="000959BD">
        <w:rPr>
          <w:highlight w:val="yellow"/>
        </w:rPr>
        <w:t>Proctor material needed for Helm</w:t>
      </w:r>
      <w:r w:rsidR="006C3284" w:rsidRPr="001B69A7">
        <w:rPr>
          <w:highlight w:val="yellow"/>
        </w:rPr>
        <w:t xml:space="preserve"> charts from local packages.</w:t>
      </w:r>
    </w:p>
    <w:p w14:paraId="49E7351D" w14:textId="77777777" w:rsidR="00C90B9F" w:rsidRPr="00F46B13" w:rsidRDefault="00C90B9F" w:rsidP="00875110">
      <w:pPr>
        <w:pStyle w:val="ListParagraph"/>
        <w:numPr>
          <w:ilvl w:val="0"/>
          <w:numId w:val="9"/>
        </w:numPr>
        <w:rPr>
          <w:ins w:id="416" w:author="Gino Filicetti" w:date="2020-05-19T19:04:00Z"/>
          <w:highlight w:val="yellow"/>
        </w:rPr>
      </w:pPr>
    </w:p>
    <w:p w14:paraId="7278365F" w14:textId="46B97F31" w:rsidR="00875110" w:rsidRPr="00C90B9F" w:rsidDel="001B69A7" w:rsidRDefault="00942C57" w:rsidP="00C90B9F">
      <w:pPr>
        <w:pStyle w:val="ListParagraph"/>
        <w:numPr>
          <w:ilvl w:val="0"/>
          <w:numId w:val="9"/>
        </w:numPr>
        <w:rPr>
          <w:del w:id="417" w:author="Gino Filicetti" w:date="2020-05-19T18:59:00Z"/>
          <w:highlight w:val="yellow"/>
          <w:rPrChange w:id="418" w:author="Gino Filicetti" w:date="2020-05-19T19:04:00Z">
            <w:rPr>
              <w:del w:id="419" w:author="Gino Filicetti" w:date="2020-05-19T18:59:00Z"/>
              <w:highlight w:val="yellow"/>
            </w:rPr>
          </w:rPrChange>
        </w:rPr>
        <w:pPrChange w:id="420" w:author="Gino Filicetti" w:date="2020-05-19T19:04:00Z">
          <w:pPr>
            <w:pStyle w:val="ListParagraph"/>
            <w:numPr>
              <w:numId w:val="9"/>
            </w:numPr>
            <w:ind w:hanging="360"/>
          </w:pPr>
        </w:pPrChange>
      </w:pPr>
      <w:proofErr w:type="spellStart"/>
      <w:ins w:id="421" w:author="Gino Filicetti" w:date="2020-05-19T19:02:00Z">
        <w:r w:rsidRPr="00C90B9F">
          <w:rPr>
            <w:b/>
            <w:bCs/>
            <w:highlight w:val="yellow"/>
            <w:rPrChange w:id="422" w:author="Gino Filicetti" w:date="2020-05-19T19:04:00Z">
              <w:rPr>
                <w:highlight w:val="yellow"/>
              </w:rPr>
            </w:rPrChange>
          </w:rPr>
          <w:t>TODO</w:t>
        </w:r>
        <w:proofErr w:type="spellEnd"/>
        <w:r w:rsidRPr="00C90B9F">
          <w:rPr>
            <w:highlight w:val="yellow"/>
          </w:rPr>
          <w:t xml:space="preserve">: </w:t>
        </w:r>
      </w:ins>
      <w:r w:rsidR="006C3284" w:rsidRPr="00C90B9F">
        <w:rPr>
          <w:highlight w:val="yellow"/>
        </w:rPr>
        <w:t>Proctor material needed for Helm charts from remote repositories.</w:t>
      </w:r>
    </w:p>
    <w:p w14:paraId="46E548B4" w14:textId="00E3F517" w:rsidR="000471EB" w:rsidDel="00C90B9F" w:rsidRDefault="000471EB" w:rsidP="00C90B9F">
      <w:pPr>
        <w:pStyle w:val="ListParagraph"/>
        <w:rPr>
          <w:ins w:id="423" w:author="Peter Laudati" w:date="2020-05-12T21:19:00Z"/>
          <w:del w:id="424" w:author="Gino Filicetti" w:date="2020-05-19T19:04:00Z"/>
        </w:rPr>
        <w:pPrChange w:id="425" w:author="Gino Filicetti" w:date="2020-05-19T19:04:00Z">
          <w:pPr>
            <w:pStyle w:val="ListParagraph"/>
            <w:numPr>
              <w:numId w:val="9"/>
            </w:numPr>
            <w:ind w:hanging="360"/>
          </w:pPr>
        </w:pPrChange>
      </w:pPr>
      <w:ins w:id="426" w:author="Peter Laudati" w:date="2020-05-13T21:00:00Z">
        <w:del w:id="427" w:author="Gino Filicetti" w:date="2020-05-19T19:04:00Z">
          <w:r w:rsidDel="00C90B9F">
            <w:delText>Reference links:</w:delText>
          </w:r>
        </w:del>
      </w:ins>
    </w:p>
    <w:p w14:paraId="4CA8F637" w14:textId="21AC10CD" w:rsidR="007B2EFF" w:rsidDel="00C90B9F" w:rsidRDefault="007B2EFF" w:rsidP="00C90B9F">
      <w:pPr>
        <w:pStyle w:val="ListParagraph"/>
        <w:rPr>
          <w:ins w:id="428" w:author="Peter Laudati" w:date="2020-05-12T21:19:00Z"/>
          <w:del w:id="429" w:author="Gino Filicetti" w:date="2020-05-19T19:04:00Z"/>
        </w:rPr>
        <w:pPrChange w:id="430" w:author="Gino Filicetti" w:date="2020-05-19T19:04:00Z">
          <w:pPr>
            <w:pStyle w:val="ListParagraph"/>
            <w:numPr>
              <w:numId w:val="9"/>
            </w:numPr>
            <w:ind w:hanging="360"/>
          </w:pPr>
        </w:pPrChange>
      </w:pPr>
    </w:p>
    <w:p w14:paraId="1FE20136" w14:textId="731133F3" w:rsidR="007B2EFF" w:rsidDel="00C90B9F" w:rsidRDefault="009F17D1" w:rsidP="00C90B9F">
      <w:pPr>
        <w:pStyle w:val="ListParagraph"/>
        <w:rPr>
          <w:ins w:id="431" w:author="Peter Laudati" w:date="2020-05-12T21:20:00Z"/>
          <w:del w:id="432" w:author="Gino Filicetti" w:date="2020-05-19T19:04:00Z"/>
        </w:rPr>
        <w:pPrChange w:id="433" w:author="Gino Filicetti" w:date="2020-05-19T19:04:00Z">
          <w:pPr>
            <w:pStyle w:val="ListParagraph"/>
            <w:numPr>
              <w:numId w:val="9"/>
            </w:numPr>
            <w:ind w:hanging="360"/>
          </w:pPr>
        </w:pPrChange>
      </w:pPr>
      <w:ins w:id="434" w:author="Peter Laudati" w:date="2020-05-12T21:19:00Z">
        <w:del w:id="435" w:author="Gino Filicetti" w:date="2020-05-19T19:04:00Z">
          <w:r w:rsidDel="00C90B9F">
            <w:fldChar w:fldCharType="begin"/>
          </w:r>
          <w:r w:rsidDel="00C90B9F">
            <w:delInstrText xml:space="preserve"> HYPERLINK "https://docs.microsoft.com/en-us/azure/aks/quickstart-helm" </w:delInstrText>
          </w:r>
          <w:r w:rsidDel="00C90B9F">
            <w:fldChar w:fldCharType="separate"/>
          </w:r>
          <w:r w:rsidDel="00C90B9F">
            <w:rPr>
              <w:rStyle w:val="Hyperlink"/>
            </w:rPr>
            <w:delText>https://docs.microsoft.com/en-us/azure/aks/quickstart-helm</w:delText>
          </w:r>
          <w:r w:rsidDel="00C90B9F">
            <w:fldChar w:fldCharType="end"/>
          </w:r>
        </w:del>
      </w:ins>
    </w:p>
    <w:p w14:paraId="17C375A1" w14:textId="75ABC6EB" w:rsidR="009F17D1" w:rsidDel="00C90B9F" w:rsidRDefault="009F17D1" w:rsidP="00C90B9F">
      <w:pPr>
        <w:pStyle w:val="ListParagraph"/>
        <w:rPr>
          <w:ins w:id="436" w:author="Peter Laudati" w:date="2020-05-12T22:12:00Z"/>
          <w:del w:id="437" w:author="Gino Filicetti" w:date="2020-05-19T19:04:00Z"/>
        </w:rPr>
        <w:pPrChange w:id="438" w:author="Gino Filicetti" w:date="2020-05-19T19:04:00Z">
          <w:pPr>
            <w:pStyle w:val="ListParagraph"/>
            <w:numPr>
              <w:numId w:val="9"/>
            </w:numPr>
            <w:ind w:hanging="360"/>
          </w:pPr>
        </w:pPrChange>
      </w:pPr>
      <w:ins w:id="439" w:author="Peter Laudati" w:date="2020-05-12T21:20:00Z">
        <w:del w:id="440" w:author="Gino Filicetti" w:date="2020-05-19T19:04:00Z">
          <w:r w:rsidDel="00C90B9F">
            <w:fldChar w:fldCharType="begin"/>
          </w:r>
          <w:r w:rsidDel="00C90B9F">
            <w:delInstrText xml:space="preserve"> HYPERLINK "https://helm.sh/" </w:delInstrText>
          </w:r>
          <w:r w:rsidDel="00C90B9F">
            <w:fldChar w:fldCharType="separate"/>
          </w:r>
          <w:r w:rsidDel="00C90B9F">
            <w:rPr>
              <w:rStyle w:val="Hyperlink"/>
            </w:rPr>
            <w:delText>https://helm.sh/</w:delText>
          </w:r>
          <w:r w:rsidDel="00C90B9F">
            <w:fldChar w:fldCharType="end"/>
          </w:r>
        </w:del>
      </w:ins>
    </w:p>
    <w:p w14:paraId="3217CD20" w14:textId="505B036B" w:rsidR="00BC2339" w:rsidDel="00C90B9F" w:rsidRDefault="00BC2339" w:rsidP="00C90B9F">
      <w:pPr>
        <w:pStyle w:val="ListParagraph"/>
        <w:rPr>
          <w:ins w:id="441" w:author="Peter Laudati" w:date="2020-05-12T22:12:00Z"/>
          <w:del w:id="442" w:author="Gino Filicetti" w:date="2020-05-19T19:04:00Z"/>
        </w:rPr>
        <w:pPrChange w:id="443" w:author="Gino Filicetti" w:date="2020-05-19T19:04:00Z">
          <w:pPr>
            <w:pStyle w:val="ListParagraph"/>
            <w:numPr>
              <w:numId w:val="9"/>
            </w:numPr>
            <w:ind w:hanging="360"/>
          </w:pPr>
        </w:pPrChange>
      </w:pPr>
      <w:ins w:id="444" w:author="Peter Laudati" w:date="2020-05-12T22:12:00Z">
        <w:del w:id="445" w:author="Gino Filicetti" w:date="2020-05-19T19:04:00Z">
          <w:r w:rsidDel="00C90B9F">
            <w:fldChar w:fldCharType="begin"/>
          </w:r>
          <w:r w:rsidDel="00C90B9F">
            <w:delInstrText xml:space="preserve"> HYPERLINK "https://helm.sh/docs/intro/install/" </w:delInstrText>
          </w:r>
          <w:r w:rsidDel="00C90B9F">
            <w:fldChar w:fldCharType="separate"/>
          </w:r>
          <w:r w:rsidDel="00C90B9F">
            <w:rPr>
              <w:rStyle w:val="Hyperlink"/>
            </w:rPr>
            <w:delText>https://helm.sh/docs/intro/install/</w:delText>
          </w:r>
          <w:r w:rsidDel="00C90B9F">
            <w:fldChar w:fldCharType="end"/>
          </w:r>
        </w:del>
      </w:ins>
    </w:p>
    <w:p w14:paraId="1AEC3DDA" w14:textId="7E1024E2" w:rsidR="000471EB" w:rsidDel="00C90B9F" w:rsidRDefault="001255E7" w:rsidP="00C90B9F">
      <w:pPr>
        <w:pStyle w:val="ListParagraph"/>
        <w:rPr>
          <w:ins w:id="446" w:author="Peter Laudati" w:date="2020-05-13T21:47:00Z"/>
          <w:del w:id="447" w:author="Gino Filicetti" w:date="2020-05-19T19:04:00Z"/>
        </w:rPr>
        <w:pPrChange w:id="448" w:author="Gino Filicetti" w:date="2020-05-19T19:04:00Z">
          <w:pPr>
            <w:pStyle w:val="ListParagraph"/>
            <w:numPr>
              <w:numId w:val="9"/>
            </w:numPr>
            <w:ind w:hanging="360"/>
          </w:pPr>
        </w:pPrChange>
      </w:pPr>
      <w:ins w:id="449" w:author="Peter Laudati" w:date="2020-05-12T22:12:00Z">
        <w:del w:id="450" w:author="Gino Filicetti" w:date="2020-05-19T19:04:00Z">
          <w:r w:rsidDel="00C90B9F">
            <w:fldChar w:fldCharType="begin"/>
          </w:r>
          <w:r w:rsidDel="00C90B9F">
            <w:delInstrText xml:space="preserve"> HYPERLINK "https://docs.microsoft.com/en-us/azure/aks/kubernetes-helm" </w:delInstrText>
          </w:r>
          <w:r w:rsidDel="00C90B9F">
            <w:fldChar w:fldCharType="separate"/>
          </w:r>
          <w:r w:rsidDel="00C90B9F">
            <w:rPr>
              <w:rStyle w:val="Hyperlink"/>
            </w:rPr>
            <w:delText>https://docs.microsoft.com/en-us/azure/aks/kubernetes-helm</w:delText>
          </w:r>
          <w:r w:rsidDel="00C90B9F">
            <w:fldChar w:fldCharType="end"/>
          </w:r>
        </w:del>
      </w:ins>
    </w:p>
    <w:p w14:paraId="5521C255" w14:textId="42CFE354" w:rsidR="00700462" w:rsidDel="00090576" w:rsidRDefault="00700462" w:rsidP="00C90B9F">
      <w:pPr>
        <w:pStyle w:val="ListParagraph"/>
        <w:rPr>
          <w:ins w:id="451" w:author="Peter Laudati" w:date="2020-05-13T21:01:00Z"/>
          <w:del w:id="452" w:author="Gino Filicetti" w:date="2020-05-19T19:00:00Z"/>
        </w:rPr>
        <w:pPrChange w:id="453" w:author="Gino Filicetti" w:date="2020-05-19T19:04:00Z">
          <w:pPr>
            <w:pStyle w:val="ListParagraph"/>
            <w:numPr>
              <w:numId w:val="9"/>
            </w:numPr>
            <w:ind w:hanging="360"/>
          </w:pPr>
        </w:pPrChange>
      </w:pPr>
      <w:ins w:id="454" w:author="Peter Laudati" w:date="2020-05-13T21:47:00Z">
        <w:del w:id="455" w:author="Gino Filicetti" w:date="2020-05-19T19:04:00Z">
          <w:r w:rsidDel="00C90B9F">
            <w:fldChar w:fldCharType="begin"/>
          </w:r>
          <w:r w:rsidDel="00C90B9F">
            <w:delInstrText xml:space="preserve"> HYPERLINK "https://docs.microsoft.com/en-us/azure/azure-app-configuration/integrate-kubernetes-deployment-helm" </w:delInstrText>
          </w:r>
          <w:r w:rsidDel="00C90B9F">
            <w:fldChar w:fldCharType="separate"/>
          </w:r>
          <w:r w:rsidDel="00C90B9F">
            <w:rPr>
              <w:rStyle w:val="Hyperlink"/>
            </w:rPr>
            <w:delText>https://docs.microsoft.com/en-us/azure/azure-app-configuration/integrate-kubernetes-deployment-helm</w:delText>
          </w:r>
          <w:r w:rsidDel="00C90B9F">
            <w:fldChar w:fldCharType="end"/>
          </w:r>
        </w:del>
      </w:ins>
    </w:p>
    <w:p w14:paraId="6D75EA7F" w14:textId="77777777" w:rsidR="00EF67AC" w:rsidRDefault="00EF67AC" w:rsidP="00C90B9F">
      <w:pPr>
        <w:pStyle w:val="ListParagraph"/>
        <w:numPr>
          <w:ilvl w:val="0"/>
          <w:numId w:val="9"/>
        </w:numPr>
        <w:rPr>
          <w:ins w:id="456" w:author="Peter Laudati" w:date="2020-05-13T21:03:00Z"/>
        </w:rPr>
      </w:pPr>
    </w:p>
    <w:p w14:paraId="688F7D40" w14:textId="48488144" w:rsidR="00EF67AC" w:rsidDel="00090576" w:rsidRDefault="00702890" w:rsidP="00B72866">
      <w:pPr>
        <w:pStyle w:val="ListParagraph"/>
        <w:numPr>
          <w:ilvl w:val="0"/>
          <w:numId w:val="9"/>
        </w:numPr>
        <w:rPr>
          <w:ins w:id="457" w:author="Peter Laudati" w:date="2020-05-13T21:03:00Z"/>
          <w:del w:id="458" w:author="Gino Filicetti" w:date="2020-05-19T19:00:00Z"/>
        </w:rPr>
      </w:pPr>
      <w:ins w:id="459" w:author="Gino Filicetti" w:date="2020-05-19T19:03:00Z">
        <w:r>
          <w:t xml:space="preserve">You </w:t>
        </w:r>
        <w:r w:rsidR="008917EE">
          <w:t xml:space="preserve">should </w:t>
        </w:r>
        <w:r>
          <w:t>deliver</w:t>
        </w:r>
        <w:r w:rsidR="008917EE">
          <w:t xml:space="preserve"> a</w:t>
        </w:r>
      </w:ins>
      <w:ins w:id="460" w:author="Peter Laudati" w:date="2020-05-13T21:01:00Z">
        <w:del w:id="461" w:author="Gino Filicetti" w:date="2020-05-19T19:03:00Z">
          <w:r w:rsidR="005B7E61" w:rsidDel="00702890">
            <w:delText>Need to provide</w:delText>
          </w:r>
          <w:r w:rsidR="005B7E61" w:rsidDel="008917EE">
            <w:delText xml:space="preserve"> lessons and/or</w:delText>
          </w:r>
        </w:del>
        <w:r w:rsidR="005B7E61">
          <w:t xml:space="preserve"> demo </w:t>
        </w:r>
      </w:ins>
      <w:ins w:id="462" w:author="Gino Filicetti" w:date="2020-05-19T19:03:00Z">
        <w:r w:rsidR="008917EE">
          <w:t xml:space="preserve">in addition to the lecture to show </w:t>
        </w:r>
      </w:ins>
      <w:ins w:id="463" w:author="Peter Laudati" w:date="2020-05-13T21:01:00Z">
        <w:del w:id="464" w:author="Gino Filicetti" w:date="2020-05-19T19:04:00Z">
          <w:r w:rsidR="005B7E61" w:rsidDel="008917EE">
            <w:delText xml:space="preserve">on </w:delText>
          </w:r>
        </w:del>
        <w:r w:rsidR="005B7E61">
          <w:t>what a working Helm chart looks like.</w:t>
        </w:r>
      </w:ins>
    </w:p>
    <w:p w14:paraId="1A60589D" w14:textId="77777777" w:rsidR="00EF67AC" w:rsidRDefault="00EF67AC" w:rsidP="00090576">
      <w:pPr>
        <w:pStyle w:val="ListParagraph"/>
        <w:numPr>
          <w:ilvl w:val="0"/>
          <w:numId w:val="9"/>
        </w:numPr>
        <w:rPr>
          <w:ins w:id="465" w:author="Peter Laudati" w:date="2020-05-13T21:03:00Z"/>
        </w:rPr>
      </w:pPr>
    </w:p>
    <w:p w14:paraId="177FBC1D" w14:textId="0AD00CAC" w:rsidR="00EF67AC" w:rsidDel="00090576" w:rsidRDefault="001A3436" w:rsidP="0093508F">
      <w:pPr>
        <w:pStyle w:val="ListParagraph"/>
        <w:numPr>
          <w:ilvl w:val="0"/>
          <w:numId w:val="9"/>
        </w:numPr>
        <w:rPr>
          <w:ins w:id="466" w:author="Peter Laudati" w:date="2020-05-13T21:05:00Z"/>
          <w:del w:id="467" w:author="Gino Filicetti" w:date="2020-05-19T19:00:00Z"/>
        </w:rPr>
      </w:pPr>
      <w:ins w:id="468" w:author="Peter Laudati" w:date="2020-05-13T21:04:00Z">
        <w:del w:id="469" w:author="Gino Filicetti" w:date="2020-05-19T19:05:00Z">
          <w:r w:rsidDel="00C90B9F">
            <w:delText>Provide</w:delText>
          </w:r>
        </w:del>
      </w:ins>
      <w:ins w:id="470" w:author="Gino Filicetti" w:date="2020-05-19T19:05:00Z">
        <w:r w:rsidR="00C90B9F">
          <w:t>You should provide</w:t>
        </w:r>
      </w:ins>
      <w:ins w:id="471" w:author="Peter Laudati" w:date="2020-05-13T21:04:00Z">
        <w:r>
          <w:t xml:space="preserve"> guidance in the challenge as to wh</w:t>
        </w:r>
      </w:ins>
      <w:ins w:id="472" w:author="Peter Laudati" w:date="2020-05-13T21:05:00Z">
        <w:r>
          <w:t>ich values should be parameterized in the Helm templates.</w:t>
        </w:r>
      </w:ins>
    </w:p>
    <w:p w14:paraId="16626200" w14:textId="77777777" w:rsidR="001A3436" w:rsidRDefault="001A3436" w:rsidP="00090576">
      <w:pPr>
        <w:pStyle w:val="ListParagraph"/>
        <w:numPr>
          <w:ilvl w:val="0"/>
          <w:numId w:val="9"/>
        </w:numPr>
        <w:rPr>
          <w:ins w:id="473" w:author="Peter Laudati" w:date="2020-05-13T21:05:00Z"/>
        </w:rPr>
      </w:pPr>
    </w:p>
    <w:p w14:paraId="72863708" w14:textId="1960D3C1" w:rsidR="00BE4816" w:rsidDel="00090576" w:rsidRDefault="000F0571" w:rsidP="00073AC0">
      <w:pPr>
        <w:pStyle w:val="ListParagraph"/>
        <w:numPr>
          <w:ilvl w:val="0"/>
          <w:numId w:val="9"/>
        </w:numPr>
        <w:rPr>
          <w:ins w:id="474" w:author="Peter Laudati" w:date="2020-05-13T21:06:00Z"/>
          <w:del w:id="475" w:author="Gino Filicetti" w:date="2020-05-19T19:00:00Z"/>
        </w:rPr>
      </w:pPr>
      <w:ins w:id="476" w:author="Gino Filicetti" w:date="2020-05-19T19:05:00Z">
        <w:r w:rsidRPr="000F0571">
          <w:rPr>
            <w:b/>
            <w:bCs/>
            <w:rPrChange w:id="477" w:author="Gino Filicetti" w:date="2020-05-19T19:05:00Z">
              <w:rPr/>
            </w:rPrChange>
          </w:rPr>
          <w:t xml:space="preserve">NOTE: </w:t>
        </w:r>
      </w:ins>
      <w:ins w:id="478" w:author="Peter Laudati" w:date="2020-05-13T21:05:00Z">
        <w:r w:rsidR="00BE4816">
          <w:t>Helm 3 cannot create namespaces.</w:t>
        </w:r>
      </w:ins>
    </w:p>
    <w:p w14:paraId="21FA10E4" w14:textId="77777777" w:rsidR="00BE4816" w:rsidRDefault="00BE4816" w:rsidP="00090576">
      <w:pPr>
        <w:pStyle w:val="ListParagraph"/>
        <w:numPr>
          <w:ilvl w:val="0"/>
          <w:numId w:val="9"/>
        </w:numPr>
        <w:rPr>
          <w:ins w:id="479" w:author="Peter Laudati" w:date="2020-05-13T21:06:00Z"/>
        </w:rPr>
      </w:pPr>
    </w:p>
    <w:p w14:paraId="5810C4FF" w14:textId="07BC39FD" w:rsidR="001A3436" w:rsidRDefault="000F0571" w:rsidP="00BE4816">
      <w:pPr>
        <w:pStyle w:val="ListParagraph"/>
        <w:numPr>
          <w:ilvl w:val="1"/>
          <w:numId w:val="9"/>
        </w:numPr>
        <w:rPr>
          <w:ins w:id="480" w:author="Peter Laudati" w:date="2020-05-13T21:06:00Z"/>
        </w:rPr>
      </w:pPr>
      <w:ins w:id="481" w:author="Gino Filicetti" w:date="2020-05-19T19:05:00Z">
        <w:r>
          <w:t xml:space="preserve">The </w:t>
        </w:r>
      </w:ins>
      <w:ins w:id="482" w:author="Peter Laudati" w:date="2020-05-13T21:05:00Z">
        <w:del w:id="483" w:author="Gino Filicetti" w:date="2020-05-19T19:05:00Z">
          <w:r w:rsidR="00BE4816" w:rsidDel="000F0571">
            <w:delText xml:space="preserve"> O</w:delText>
          </w:r>
        </w:del>
      </w:ins>
      <w:ins w:id="484" w:author="Gino Filicetti" w:date="2020-05-19T19:05:00Z">
        <w:r>
          <w:t>o</w:t>
        </w:r>
      </w:ins>
      <w:ins w:id="485" w:author="Peter Laudati" w:date="2020-05-13T21:05:00Z">
        <w:r w:rsidR="00BE4816">
          <w:t xml:space="preserve">riginal </w:t>
        </w:r>
      </w:ins>
      <w:ins w:id="486" w:author="Peter Laudati" w:date="2020-05-13T21:06:00Z">
        <w:r w:rsidR="00BE4816">
          <w:t xml:space="preserve">challenge features a YML file that creates a </w:t>
        </w:r>
        <w:proofErr w:type="spellStart"/>
        <w:r w:rsidR="00BE4816" w:rsidRPr="00964965">
          <w:rPr>
            <w:b/>
            <w:bCs/>
            <w:rPrChange w:id="487" w:author="Gino Filicetti" w:date="2020-05-19T19:06:00Z">
              <w:rPr/>
            </w:rPrChange>
          </w:rPr>
          <w:t>whatthehack-webapp</w:t>
        </w:r>
        <w:proofErr w:type="spellEnd"/>
        <w:r w:rsidR="00BE4816">
          <w:t xml:space="preserve"> namespace. </w:t>
        </w:r>
      </w:ins>
    </w:p>
    <w:p w14:paraId="035215B6" w14:textId="435CE9F8" w:rsidR="00BE4816" w:rsidRDefault="00F35A2B" w:rsidP="00BE4816">
      <w:pPr>
        <w:pStyle w:val="ListParagraph"/>
        <w:numPr>
          <w:ilvl w:val="1"/>
          <w:numId w:val="9"/>
        </w:numPr>
        <w:rPr>
          <w:ins w:id="488" w:author="Peter Laudati" w:date="2020-05-13T21:06:00Z"/>
        </w:rPr>
      </w:pPr>
      <w:ins w:id="489" w:author="Gino Filicetti" w:date="2020-05-19T19:06:00Z">
        <w:r>
          <w:t>Students should not use</w:t>
        </w:r>
      </w:ins>
      <w:ins w:id="490" w:author="Peter Laudati" w:date="2020-05-13T21:06:00Z">
        <w:del w:id="491" w:author="Gino Filicetti" w:date="2020-05-19T19:06:00Z">
          <w:r w:rsidR="00BE4816" w:rsidDel="00964965">
            <w:delText>N</w:delText>
          </w:r>
          <w:r w:rsidR="00BE4816" w:rsidDel="00F35A2B">
            <w:delText>eed to remove</w:delText>
          </w:r>
        </w:del>
        <w:r w:rsidR="00BE4816">
          <w:t xml:space="preserve"> the namespace </w:t>
        </w:r>
        <w:proofErr w:type="spellStart"/>
        <w:r w:rsidR="00BE4816">
          <w:t>y</w:t>
        </w:r>
      </w:ins>
      <w:ins w:id="492" w:author="Gino Filicetti" w:date="2020-05-19T19:07:00Z">
        <w:r>
          <w:t>a</w:t>
        </w:r>
      </w:ins>
      <w:ins w:id="493" w:author="Peter Laudati" w:date="2020-05-13T21:06:00Z">
        <w:r w:rsidR="00BE4816">
          <w:t>ml</w:t>
        </w:r>
        <w:proofErr w:type="spellEnd"/>
        <w:r w:rsidR="00BE4816">
          <w:t xml:space="preserve"> </w:t>
        </w:r>
      </w:ins>
      <w:ins w:id="494" w:author="Gino Filicetti" w:date="2020-05-19T19:07:00Z">
        <w:r w:rsidR="00EE7FC1">
          <w:t xml:space="preserve">when creating </w:t>
        </w:r>
      </w:ins>
      <w:ins w:id="495" w:author="Peter Laudati" w:date="2020-05-13T21:06:00Z">
        <w:del w:id="496" w:author="Gino Filicetti" w:date="2020-05-19T19:07:00Z">
          <w:r w:rsidR="00BE4816" w:rsidDel="00EE7FC1">
            <w:delText xml:space="preserve">from </w:delText>
          </w:r>
        </w:del>
        <w:r w:rsidR="00BE4816">
          <w:t>the helm chart’s template folder</w:t>
        </w:r>
      </w:ins>
    </w:p>
    <w:p w14:paraId="12D7D0C3" w14:textId="4A18B678" w:rsidR="00BE4816" w:rsidRDefault="00BE4816" w:rsidP="00BE4816">
      <w:pPr>
        <w:pStyle w:val="ListParagraph"/>
        <w:numPr>
          <w:ilvl w:val="1"/>
          <w:numId w:val="9"/>
        </w:numPr>
        <w:rPr>
          <w:ins w:id="497" w:author="Peter Laudati" w:date="2020-05-13T21:07:00Z"/>
        </w:rPr>
      </w:pPr>
      <w:ins w:id="498" w:author="Peter Laudati" w:date="2020-05-13T21:06:00Z">
        <w:r>
          <w:t xml:space="preserve">Create </w:t>
        </w:r>
      </w:ins>
      <w:ins w:id="499" w:author="Gino Filicetti" w:date="2020-05-19T19:06:00Z">
        <w:r w:rsidR="00964965">
          <w:t xml:space="preserve">the </w:t>
        </w:r>
      </w:ins>
      <w:ins w:id="500" w:author="Peter Laudati" w:date="2020-05-13T21:06:00Z">
        <w:r>
          <w:t xml:space="preserve">namespace by </w:t>
        </w:r>
      </w:ins>
      <w:ins w:id="501" w:author="Peter Laudati" w:date="2020-05-13T21:07:00Z">
        <w:r>
          <w:t>using create-namespace flag on the helm CLI</w:t>
        </w:r>
        <w:r w:rsidR="008F31F7">
          <w:t xml:space="preserve"> (</w:t>
        </w:r>
        <w:r w:rsidR="008F31F7">
          <w:sym w:font="Wingdings" w:char="F0DF"/>
        </w:r>
        <w:r w:rsidR="008F31F7">
          <w:t>need to document exact command)</w:t>
        </w:r>
      </w:ins>
    </w:p>
    <w:p w14:paraId="6F48A0EC" w14:textId="64AA9371" w:rsidR="008F31F7" w:rsidRDefault="008F31F7" w:rsidP="007E4408">
      <w:pPr>
        <w:pStyle w:val="ListParagraph"/>
        <w:numPr>
          <w:ilvl w:val="2"/>
          <w:numId w:val="9"/>
        </w:numPr>
        <w:rPr>
          <w:ins w:id="502" w:author="Peter Laudati" w:date="2020-05-13T21:08:00Z"/>
        </w:rPr>
        <w:pPrChange w:id="503" w:author="Gino Filicetti" w:date="2020-05-19T19:13:00Z">
          <w:pPr>
            <w:pStyle w:val="ListParagraph"/>
            <w:numPr>
              <w:ilvl w:val="1"/>
              <w:numId w:val="9"/>
            </w:numPr>
            <w:ind w:left="1440" w:hanging="360"/>
          </w:pPr>
        </w:pPrChange>
      </w:pPr>
      <w:ins w:id="504" w:author="Peter Laudati" w:date="2020-05-13T21:07:00Z">
        <w:r>
          <w:t>This caused confusion for the attendees.  One attendee had both Helm 2 and Helm 3 installed at the same time and was able to dep</w:t>
        </w:r>
      </w:ins>
      <w:ins w:id="505" w:author="Peter Laudati" w:date="2020-05-13T21:08:00Z">
        <w:r>
          <w:t>l</w:t>
        </w:r>
      </w:ins>
      <w:ins w:id="506" w:author="Peter Laudati" w:date="2020-05-13T21:07:00Z">
        <w:r>
          <w:t>oy with no is</w:t>
        </w:r>
      </w:ins>
      <w:ins w:id="507" w:author="Peter Laudati" w:date="2020-05-13T21:08:00Z">
        <w:r>
          <w:t>sues.</w:t>
        </w:r>
      </w:ins>
    </w:p>
    <w:p w14:paraId="44C3145F" w14:textId="14756B33" w:rsidR="005B7E61" w:rsidDel="00C90B9F" w:rsidRDefault="008F31F7" w:rsidP="00C90B9F">
      <w:pPr>
        <w:pStyle w:val="ListParagraph"/>
        <w:numPr>
          <w:ilvl w:val="0"/>
          <w:numId w:val="9"/>
        </w:numPr>
        <w:rPr>
          <w:del w:id="508" w:author="Gino Filicetti" w:date="2020-05-19T18:20:00Z"/>
        </w:rPr>
      </w:pPr>
      <w:ins w:id="509" w:author="Peter Laudati" w:date="2020-05-13T21:08:00Z">
        <w:r>
          <w:t xml:space="preserve">Consider using the </w:t>
        </w:r>
        <w:del w:id="510" w:author="Gino Filicetti" w:date="2020-05-19T19:00:00Z">
          <w:r w:rsidDel="00090576">
            <w:delText>NGinX</w:delText>
          </w:r>
        </w:del>
      </w:ins>
      <w:proofErr w:type="spellStart"/>
      <w:ins w:id="511" w:author="Gino Filicetti" w:date="2020-05-19T19:00:00Z">
        <w:r w:rsidR="00090576">
          <w:t>nginx</w:t>
        </w:r>
      </w:ins>
      <w:proofErr w:type="spellEnd"/>
      <w:ins w:id="512" w:author="Peter Laudati" w:date="2020-05-13T21:08:00Z">
        <w:r>
          <w:t xml:space="preserve"> sample app provided in the host/solutions folder as one that can be demoed during the lecture.  Change the challenge to</w:t>
        </w:r>
      </w:ins>
      <w:ins w:id="513" w:author="Peter Laudati" w:date="2020-05-13T21:09:00Z">
        <w:r>
          <w:t xml:space="preserve"> turn the existing YML files for the </w:t>
        </w:r>
        <w:proofErr w:type="spellStart"/>
        <w:r>
          <w:t>FabMedical</w:t>
        </w:r>
        <w:proofErr w:type="spellEnd"/>
        <w:r>
          <w:t xml:space="preserve"> app into a helm chart!  This lets the attendees build on what they have already completed.</w:t>
        </w:r>
      </w:ins>
      <w:ins w:id="514" w:author="Peter Laudati" w:date="2020-05-13T21:13:00Z">
        <w:r w:rsidR="00365B3E">
          <w:t xml:space="preserve">  </w:t>
        </w:r>
        <w:proofErr w:type="gramStart"/>
        <w:r w:rsidR="00365B3E">
          <w:t>The end result</w:t>
        </w:r>
        <w:proofErr w:type="gramEnd"/>
        <w:r w:rsidR="00365B3E">
          <w:t xml:space="preserve"> should be the same!</w:t>
        </w:r>
      </w:ins>
    </w:p>
    <w:p w14:paraId="779E404B" w14:textId="77777777" w:rsidR="00C90B9F" w:rsidRDefault="00C90B9F" w:rsidP="004F4572">
      <w:pPr>
        <w:pStyle w:val="ListParagraph"/>
        <w:numPr>
          <w:ilvl w:val="0"/>
          <w:numId w:val="9"/>
        </w:numPr>
        <w:rPr>
          <w:ins w:id="515" w:author="Gino Filicetti" w:date="2020-05-19T19:04:00Z"/>
        </w:rPr>
      </w:pPr>
    </w:p>
    <w:p w14:paraId="772F398F" w14:textId="77777777" w:rsidR="00C90B9F" w:rsidRDefault="00C90B9F" w:rsidP="00C90B9F">
      <w:pPr>
        <w:pStyle w:val="ListParagraph"/>
        <w:numPr>
          <w:ilvl w:val="0"/>
          <w:numId w:val="9"/>
        </w:numPr>
        <w:rPr>
          <w:ins w:id="516" w:author="Gino Filicetti" w:date="2020-05-19T19:04:00Z"/>
        </w:rPr>
      </w:pPr>
      <w:proofErr w:type="spellStart"/>
      <w:ins w:id="517" w:author="Gino Filicetti" w:date="2020-05-19T19:04:00Z">
        <w:r>
          <w:t>Reference</w:t>
        </w:r>
        <w:proofErr w:type="spellEnd"/>
        <w:r>
          <w:t xml:space="preserve"> links:</w:t>
        </w:r>
      </w:ins>
    </w:p>
    <w:p w14:paraId="69C023C0" w14:textId="77777777" w:rsidR="00C90B9F" w:rsidRDefault="00C90B9F" w:rsidP="00C90B9F">
      <w:pPr>
        <w:pStyle w:val="ListParagraph"/>
        <w:numPr>
          <w:ilvl w:val="1"/>
          <w:numId w:val="9"/>
        </w:numPr>
        <w:rPr>
          <w:ins w:id="518" w:author="Gino Filicetti" w:date="2020-05-19T19:04:00Z"/>
        </w:rPr>
      </w:pPr>
      <w:ins w:id="519" w:author="Gino Filicetti" w:date="2020-05-19T19:04:00Z">
        <w:r>
          <w:fldChar w:fldCharType="begin"/>
        </w:r>
        <w:r>
          <w:instrText xml:space="preserve"> HYPERLINK "</w:instrText>
        </w:r>
        <w:r w:rsidRPr="00D04523">
          <w:instrText>https://www.digitalocean.com/community/tutorials/an-introduction-to-helm-the-package-manager-for-kubernetes</w:instrText>
        </w:r>
        <w:r>
          <w:instrText xml:space="preserve">" </w:instrText>
        </w:r>
        <w:r>
          <w:fldChar w:fldCharType="separate"/>
        </w:r>
        <w:r w:rsidRPr="001B69A7">
          <w:rPr>
            <w:rStyle w:val="Hyperlink"/>
          </w:rPr>
          <w:t>https://www.digitalocea</w:t>
        </w:r>
        <w:r w:rsidRPr="00090576">
          <w:rPr>
            <w:rStyle w:val="Hyperlink"/>
          </w:rPr>
          <w:t>n.com/community/tutorials/an-introduction-to-helm-the-package-manager-for-kubernetes</w:t>
        </w:r>
        <w:r>
          <w:fldChar w:fldCharType="end"/>
        </w:r>
      </w:ins>
    </w:p>
    <w:p w14:paraId="0B285FE2" w14:textId="77777777" w:rsidR="00C90B9F" w:rsidRDefault="00C90B9F" w:rsidP="00C90B9F">
      <w:pPr>
        <w:pStyle w:val="ListParagraph"/>
        <w:numPr>
          <w:ilvl w:val="1"/>
          <w:numId w:val="9"/>
        </w:numPr>
        <w:rPr>
          <w:ins w:id="520" w:author="Gino Filicetti" w:date="2020-05-19T19:04:00Z"/>
        </w:rPr>
      </w:pPr>
      <w:ins w:id="521" w:author="Gino Filicetti" w:date="2020-05-19T19:04:00Z">
        <w:r>
          <w:fldChar w:fldCharType="begin"/>
        </w:r>
        <w:r>
          <w:instrText xml:space="preserve"> HYPERLINK "https://docs.microsoft.com/en-us/azure/aks/quickstart-helm" </w:instrText>
        </w:r>
        <w:r>
          <w:fldChar w:fldCharType="separate"/>
        </w:r>
        <w:r>
          <w:rPr>
            <w:rStyle w:val="Hyperlink"/>
          </w:rPr>
          <w:t>https://docs.microsoft.com/en-us/azure/aks/quickstart-helm</w:t>
        </w:r>
        <w:r>
          <w:fldChar w:fldCharType="end"/>
        </w:r>
      </w:ins>
    </w:p>
    <w:p w14:paraId="26F3207E" w14:textId="77777777" w:rsidR="00C90B9F" w:rsidRDefault="00C90B9F" w:rsidP="00C90B9F">
      <w:pPr>
        <w:pStyle w:val="ListParagraph"/>
        <w:numPr>
          <w:ilvl w:val="1"/>
          <w:numId w:val="9"/>
        </w:numPr>
        <w:rPr>
          <w:ins w:id="522" w:author="Gino Filicetti" w:date="2020-05-19T19:04:00Z"/>
        </w:rPr>
      </w:pPr>
      <w:ins w:id="523" w:author="Gino Filicetti" w:date="2020-05-19T19:04:00Z">
        <w:r>
          <w:fldChar w:fldCharType="begin"/>
        </w:r>
        <w:r>
          <w:instrText xml:space="preserve"> HYPERLINK "https://helm.sh/" </w:instrText>
        </w:r>
        <w:r>
          <w:fldChar w:fldCharType="separate"/>
        </w:r>
        <w:r>
          <w:rPr>
            <w:rStyle w:val="Hyperlink"/>
          </w:rPr>
          <w:t>https://helm.sh/</w:t>
        </w:r>
        <w:r>
          <w:fldChar w:fldCharType="end"/>
        </w:r>
      </w:ins>
    </w:p>
    <w:p w14:paraId="58324EE0" w14:textId="77777777" w:rsidR="00C90B9F" w:rsidRDefault="00C90B9F" w:rsidP="00C90B9F">
      <w:pPr>
        <w:pStyle w:val="ListParagraph"/>
        <w:numPr>
          <w:ilvl w:val="1"/>
          <w:numId w:val="9"/>
        </w:numPr>
        <w:rPr>
          <w:ins w:id="524" w:author="Gino Filicetti" w:date="2020-05-19T19:04:00Z"/>
        </w:rPr>
      </w:pPr>
      <w:ins w:id="525" w:author="Gino Filicetti" w:date="2020-05-19T19:04:00Z">
        <w:r>
          <w:fldChar w:fldCharType="begin"/>
        </w:r>
        <w:r>
          <w:instrText xml:space="preserve"> HYPERLINK "https://helm.sh/docs/intro/install/" </w:instrText>
        </w:r>
        <w:r>
          <w:fldChar w:fldCharType="separate"/>
        </w:r>
        <w:r>
          <w:rPr>
            <w:rStyle w:val="Hyperlink"/>
          </w:rPr>
          <w:t>https://helm.sh/docs/intro/install/</w:t>
        </w:r>
        <w:r>
          <w:fldChar w:fldCharType="end"/>
        </w:r>
      </w:ins>
    </w:p>
    <w:p w14:paraId="1D08BDB2" w14:textId="77777777" w:rsidR="00C90B9F" w:rsidRDefault="00C90B9F" w:rsidP="00C90B9F">
      <w:pPr>
        <w:pStyle w:val="ListParagraph"/>
        <w:numPr>
          <w:ilvl w:val="1"/>
          <w:numId w:val="9"/>
        </w:numPr>
        <w:rPr>
          <w:ins w:id="526" w:author="Gino Filicetti" w:date="2020-05-19T19:04:00Z"/>
        </w:rPr>
      </w:pPr>
      <w:ins w:id="527" w:author="Gino Filicetti" w:date="2020-05-19T19:04:00Z">
        <w:r>
          <w:fldChar w:fldCharType="begin"/>
        </w:r>
        <w:r>
          <w:instrText xml:space="preserve"> HYPERLINK "https://docs.microsoft.com/en-us/azure/aks/kubernetes-helm" </w:instrText>
        </w:r>
        <w:r>
          <w:fldChar w:fldCharType="separate"/>
        </w:r>
        <w:r>
          <w:rPr>
            <w:rStyle w:val="Hyperlink"/>
          </w:rPr>
          <w:t>https://docs.microsoft.com/en-us/azure/aks/kubernetes-helm</w:t>
        </w:r>
        <w:r>
          <w:fldChar w:fldCharType="end"/>
        </w:r>
      </w:ins>
    </w:p>
    <w:p w14:paraId="1DBBCF31" w14:textId="4A74534D" w:rsidR="006C3284" w:rsidRDefault="00C90B9F" w:rsidP="00C90B9F">
      <w:pPr>
        <w:pStyle w:val="ListParagraph"/>
        <w:numPr>
          <w:ilvl w:val="1"/>
          <w:numId w:val="9"/>
        </w:numPr>
        <w:pPrChange w:id="528" w:author="Gino Filicetti" w:date="2020-05-19T19:04:00Z">
          <w:pPr/>
        </w:pPrChange>
      </w:pPr>
      <w:ins w:id="529" w:author="Gino Filicetti" w:date="2020-05-19T19:04:00Z">
        <w:r>
          <w:fldChar w:fldCharType="begin"/>
        </w:r>
        <w:r>
          <w:instrText xml:space="preserve"> HYPERLINK "</w:instrText>
        </w:r>
        <w:r w:rsidRPr="00C90B9F">
          <w:rPr>
            <w:rPrChange w:id="530" w:author="Gino Filicetti" w:date="2020-05-19T19:04:00Z">
              <w:rPr>
                <w:rStyle w:val="Hyperlink"/>
              </w:rPr>
            </w:rPrChange>
          </w:rPr>
          <w:instrText>https://docs.microsoft.com/en-us/azure/azure-app-configuration/integrate-kubernetes-deployment-helm</w:instrText>
        </w:r>
        <w:r>
          <w:instrText xml:space="preserve">" </w:instrText>
        </w:r>
        <w:r>
          <w:fldChar w:fldCharType="separate"/>
        </w:r>
        <w:r w:rsidRPr="00C90B9F">
          <w:rPr>
            <w:rStyle w:val="Hyperlink"/>
          </w:rPr>
          <w:t>https://docs.microsoft.com/en-us/azure/azure-app-configuration/integrate-kubernetes-deployment-helm</w:t>
        </w:r>
        <w:r>
          <w:fldChar w:fldCharType="end"/>
        </w:r>
      </w:ins>
    </w:p>
    <w:p w14:paraId="2A775760" w14:textId="77777777" w:rsidR="006C3284" w:rsidRPr="00357226" w:rsidRDefault="006C3284" w:rsidP="006C3284"/>
    <w:p w14:paraId="53C434F6" w14:textId="77777777" w:rsidR="00CE3ABC" w:rsidRDefault="00CE3ABC" w:rsidP="00CE3ABC">
      <w:pPr>
        <w:rPr>
          <w:rFonts w:asciiTheme="majorHAnsi" w:eastAsiaTheme="majorEastAsia" w:hAnsiTheme="majorHAnsi" w:cstheme="majorBidi"/>
          <w:color w:val="2F5496" w:themeColor="accent1" w:themeShade="BF"/>
          <w:sz w:val="32"/>
          <w:szCs w:val="32"/>
        </w:rPr>
      </w:pPr>
      <w:r>
        <w:br w:type="page"/>
      </w:r>
    </w:p>
    <w:p w14:paraId="0A2DD495" w14:textId="77777777" w:rsidR="002159E9" w:rsidRDefault="002159E9" w:rsidP="002159E9">
      <w:pPr>
        <w:pStyle w:val="Heading1"/>
        <w:spacing w:before="0"/>
        <w:rPr>
          <w:ins w:id="531" w:author="Peter Laudati" w:date="2020-05-14T00:34:00Z"/>
        </w:rPr>
      </w:pPr>
      <w:ins w:id="532" w:author="Peter Laudati" w:date="2020-05-14T00:34:00Z">
        <w:r>
          <w:lastRenderedPageBreak/>
          <w:t>Challenge Set 10: Networking</w:t>
        </w:r>
      </w:ins>
    </w:p>
    <w:p w14:paraId="7AD16BE0" w14:textId="77777777" w:rsidR="00075D99" w:rsidRDefault="00075D99" w:rsidP="00075D99">
      <w:pPr>
        <w:pStyle w:val="Heading2"/>
        <w:rPr>
          <w:ins w:id="533" w:author="Gino Filicetti" w:date="2020-05-19T18:10:00Z"/>
        </w:rPr>
      </w:pPr>
      <w:ins w:id="534" w:author="Gino Filicetti" w:date="2020-05-19T18:10:00Z">
        <w:r>
          <w:t>Lecture:</w:t>
        </w:r>
      </w:ins>
    </w:p>
    <w:p w14:paraId="4F246018" w14:textId="77777777" w:rsidR="00075D99" w:rsidRDefault="00075D99" w:rsidP="00075D99">
      <w:pPr>
        <w:pStyle w:val="ListParagraph"/>
        <w:numPr>
          <w:ilvl w:val="0"/>
          <w:numId w:val="4"/>
        </w:numPr>
        <w:rPr>
          <w:ins w:id="535" w:author="Gino Filicetti" w:date="2020-05-19T18:10:00Z"/>
        </w:rPr>
      </w:pPr>
      <w:ins w:id="536" w:author="Gino Filicetti" w:date="2020-05-19T18:10:00Z">
        <w:r>
          <w:t xml:space="preserve">Talk about Kubernetes Networking concepts. Highlight AKS networking capabilities like Basic vs Advanced Networking, Ingress resource vs </w:t>
        </w:r>
        <w:proofErr w:type="spellStart"/>
        <w:r>
          <w:t>IngressController</w:t>
        </w:r>
        <w:proofErr w:type="spellEnd"/>
        <w:r>
          <w:t xml:space="preserve"> resource etc.</w:t>
        </w:r>
      </w:ins>
    </w:p>
    <w:p w14:paraId="41874BF7" w14:textId="77777777" w:rsidR="00075D99" w:rsidRDefault="00075D99" w:rsidP="00075D99">
      <w:pPr>
        <w:pStyle w:val="ListParagraph"/>
        <w:numPr>
          <w:ilvl w:val="0"/>
          <w:numId w:val="4"/>
        </w:numPr>
        <w:rPr>
          <w:ins w:id="537" w:author="Gino Filicetti" w:date="2020-05-19T18:10:00Z"/>
        </w:rPr>
      </w:pPr>
      <w:ins w:id="538" w:author="Gino Filicetti" w:date="2020-05-19T18:10:00Z">
        <w:r>
          <w:t xml:space="preserve">At the end of the lecture mention that attendees will be leveraging </w:t>
        </w:r>
        <w:proofErr w:type="gramStart"/>
        <w:r>
          <w:t>an</w:t>
        </w:r>
        <w:proofErr w:type="gramEnd"/>
        <w:r>
          <w:t xml:space="preserve"> </w:t>
        </w:r>
        <w:proofErr w:type="spellStart"/>
        <w:r>
          <w:t>nginx</w:t>
        </w:r>
        <w:proofErr w:type="spellEnd"/>
        <w:r>
          <w:t xml:space="preserve"> ingress controller to route requests to the web application externally using a DNS name. </w:t>
        </w:r>
      </w:ins>
    </w:p>
    <w:p w14:paraId="7E7A1500" w14:textId="77777777" w:rsidR="00075D99" w:rsidRPr="002D028C" w:rsidRDefault="00075D99" w:rsidP="00075D99">
      <w:pPr>
        <w:pStyle w:val="ListParagraph"/>
        <w:spacing w:after="0"/>
        <w:rPr>
          <w:ins w:id="539" w:author="Gino Filicetti" w:date="2020-05-19T18:10:00Z"/>
        </w:rPr>
      </w:pPr>
    </w:p>
    <w:p w14:paraId="2C848BC6" w14:textId="77777777" w:rsidR="00075D99" w:rsidRDefault="00075D99" w:rsidP="00075D99">
      <w:pPr>
        <w:pStyle w:val="Heading2"/>
        <w:rPr>
          <w:ins w:id="540" w:author="Gino Filicetti" w:date="2020-05-19T18:10:00Z"/>
          <w:rFonts w:ascii="SFMono-Regular" w:eastAsia="Times New Roman" w:hAnsi="SFMono-Regular" w:cs="Segoe UI"/>
          <w:color w:val="252424"/>
          <w:sz w:val="20"/>
          <w:szCs w:val="20"/>
        </w:rPr>
      </w:pPr>
      <w:ins w:id="541" w:author="Gino Filicetti" w:date="2020-05-19T18:10:00Z">
        <w:r>
          <w:t>Challenges:</w:t>
        </w:r>
      </w:ins>
    </w:p>
    <w:p w14:paraId="73F2FE9F" w14:textId="77777777" w:rsidR="00075D99" w:rsidRPr="005B339A" w:rsidRDefault="00075D99" w:rsidP="00075D99">
      <w:pPr>
        <w:pStyle w:val="ListParagraph"/>
        <w:numPr>
          <w:ilvl w:val="0"/>
          <w:numId w:val="15"/>
        </w:numPr>
        <w:spacing w:after="0"/>
        <w:rPr>
          <w:ins w:id="542" w:author="Gino Filicetti" w:date="2020-05-19T18:10:00Z"/>
          <w:rFonts w:ascii="Calibri" w:eastAsia="Times New Roman" w:hAnsi="Calibri" w:cs="Calibri"/>
          <w:color w:val="252424"/>
        </w:rPr>
      </w:pPr>
      <w:ins w:id="543" w:author="Gino Filicetti" w:date="2020-05-19T18:10:00Z">
        <w:r w:rsidRPr="005B339A">
          <w:rPr>
            <w:rFonts w:ascii="Calibri" w:eastAsia="Times New Roman" w:hAnsi="Calibri" w:cs="Calibri"/>
            <w:color w:val="252424"/>
          </w:rPr>
          <w:t xml:space="preserve">Delete the existing </w:t>
        </w:r>
        <w:r>
          <w:rPr>
            <w:rFonts w:ascii="Calibri" w:eastAsia="Times New Roman" w:hAnsi="Calibri" w:cs="Calibri"/>
            <w:color w:val="252424"/>
          </w:rPr>
          <w:t>content-web</w:t>
        </w:r>
        <w:r w:rsidRPr="005B339A">
          <w:rPr>
            <w:rFonts w:ascii="Calibri" w:eastAsia="Times New Roman" w:hAnsi="Calibri" w:cs="Calibri"/>
            <w:color w:val="252424"/>
          </w:rPr>
          <w:t xml:space="preserve"> </w:t>
        </w:r>
        <w:r>
          <w:rPr>
            <w:rFonts w:ascii="Calibri" w:eastAsia="Times New Roman" w:hAnsi="Calibri" w:cs="Calibri"/>
            <w:color w:val="252424"/>
          </w:rPr>
          <w:t>deployment and service.</w:t>
        </w:r>
      </w:ins>
    </w:p>
    <w:p w14:paraId="4C1F15D8" w14:textId="77777777" w:rsidR="00075D99" w:rsidRPr="005B339A" w:rsidRDefault="00075D99" w:rsidP="00075D99">
      <w:pPr>
        <w:pStyle w:val="ListParagraph"/>
        <w:numPr>
          <w:ilvl w:val="0"/>
          <w:numId w:val="15"/>
        </w:numPr>
        <w:spacing w:after="0"/>
        <w:rPr>
          <w:ins w:id="544" w:author="Gino Filicetti" w:date="2020-05-19T18:10:00Z"/>
          <w:rFonts w:ascii="Calibri" w:eastAsia="Times New Roman" w:hAnsi="Calibri" w:cs="Calibri"/>
          <w:color w:val="252424"/>
        </w:rPr>
      </w:pPr>
      <w:ins w:id="545" w:author="Gino Filicetti" w:date="2020-05-19T18:10:00Z">
        <w:r>
          <w:rPr>
            <w:rFonts w:ascii="Calibri" w:eastAsia="Times New Roman" w:hAnsi="Calibri" w:cs="Calibri"/>
            <w:color w:val="252424"/>
          </w:rPr>
          <w:t>Get</w:t>
        </w:r>
        <w:r w:rsidRPr="005B339A">
          <w:rPr>
            <w:rFonts w:ascii="Calibri" w:eastAsia="Times New Roman" w:hAnsi="Calibri" w:cs="Calibri"/>
            <w:color w:val="252424"/>
          </w:rPr>
          <w:t xml:space="preserve"> the AKS cluster DNS host name from Azure Portal</w:t>
        </w:r>
      </w:ins>
    </w:p>
    <w:p w14:paraId="5F95D183" w14:textId="77777777" w:rsidR="00075D99" w:rsidRDefault="00075D99" w:rsidP="00075D99">
      <w:pPr>
        <w:pStyle w:val="ListParagraph"/>
        <w:numPr>
          <w:ilvl w:val="0"/>
          <w:numId w:val="15"/>
        </w:numPr>
        <w:spacing w:after="0"/>
        <w:rPr>
          <w:ins w:id="546" w:author="Gino Filicetti" w:date="2020-05-19T18:10:00Z"/>
          <w:rFonts w:ascii="Calibri" w:eastAsia="Times New Roman" w:hAnsi="Calibri" w:cs="Calibri"/>
          <w:color w:val="252424"/>
        </w:rPr>
      </w:pPr>
      <w:ins w:id="547" w:author="Gino Filicetti" w:date="2020-05-19T18:10:00Z">
        <w:r>
          <w:rPr>
            <w:rFonts w:ascii="Calibri" w:eastAsia="Times New Roman" w:hAnsi="Calibri" w:cs="Calibri"/>
            <w:color w:val="252424"/>
          </w:rPr>
          <w:t xml:space="preserve">Install the </w:t>
        </w:r>
        <w:proofErr w:type="spellStart"/>
        <w:r>
          <w:rPr>
            <w:rFonts w:ascii="Calibri" w:eastAsia="Times New Roman" w:hAnsi="Calibri" w:cs="Calibri"/>
            <w:color w:val="252424"/>
          </w:rPr>
          <w:t>nginx</w:t>
        </w:r>
        <w:proofErr w:type="spellEnd"/>
        <w:r>
          <w:rPr>
            <w:rFonts w:ascii="Calibri" w:eastAsia="Times New Roman" w:hAnsi="Calibri" w:cs="Calibri"/>
            <w:color w:val="252424"/>
          </w:rPr>
          <w:t xml:space="preserve"> ingress controller.</w:t>
        </w:r>
      </w:ins>
    </w:p>
    <w:p w14:paraId="11938AD3" w14:textId="77777777" w:rsidR="00075D99" w:rsidRDefault="00075D99" w:rsidP="00075D99">
      <w:pPr>
        <w:pStyle w:val="ListParagraph"/>
        <w:numPr>
          <w:ilvl w:val="0"/>
          <w:numId w:val="15"/>
        </w:numPr>
        <w:spacing w:after="0"/>
        <w:rPr>
          <w:ins w:id="548" w:author="Gino Filicetti" w:date="2020-05-19T18:10:00Z"/>
          <w:rFonts w:ascii="Calibri" w:eastAsia="Times New Roman" w:hAnsi="Calibri" w:cs="Calibri"/>
          <w:color w:val="252424"/>
        </w:rPr>
      </w:pPr>
      <w:ins w:id="549" w:author="Gino Filicetti" w:date="2020-05-19T18:10:00Z">
        <w:r w:rsidRPr="005B339A">
          <w:rPr>
            <w:rFonts w:ascii="Calibri" w:eastAsia="Times New Roman" w:hAnsi="Calibri" w:cs="Calibri"/>
            <w:color w:val="252424"/>
          </w:rPr>
          <w:t xml:space="preserve">Deploy the </w:t>
        </w:r>
        <w:r>
          <w:rPr>
            <w:rFonts w:ascii="Calibri" w:eastAsia="Times New Roman" w:hAnsi="Calibri" w:cs="Calibri"/>
            <w:color w:val="252424"/>
          </w:rPr>
          <w:t>c</w:t>
        </w:r>
        <w:r w:rsidRPr="005B339A">
          <w:rPr>
            <w:rFonts w:ascii="Calibri" w:eastAsia="Times New Roman" w:hAnsi="Calibri" w:cs="Calibri"/>
            <w:color w:val="252424"/>
          </w:rPr>
          <w:t>ontent</w:t>
        </w:r>
        <w:r>
          <w:rPr>
            <w:rFonts w:ascii="Calibri" w:eastAsia="Times New Roman" w:hAnsi="Calibri" w:cs="Calibri"/>
            <w:color w:val="252424"/>
          </w:rPr>
          <w:t>-w</w:t>
        </w:r>
        <w:r w:rsidRPr="005B339A">
          <w:rPr>
            <w:rFonts w:ascii="Calibri" w:eastAsia="Times New Roman" w:hAnsi="Calibri" w:cs="Calibri"/>
            <w:color w:val="252424"/>
          </w:rPr>
          <w:t>eb</w:t>
        </w:r>
        <w:r>
          <w:rPr>
            <w:rFonts w:ascii="Calibri" w:eastAsia="Times New Roman" w:hAnsi="Calibri" w:cs="Calibri"/>
            <w:color w:val="252424"/>
          </w:rPr>
          <w:t xml:space="preserve"> service and create an Ingress resource for it.</w:t>
        </w:r>
        <w:r w:rsidRPr="005B339A">
          <w:rPr>
            <w:rFonts w:ascii="Calibri" w:eastAsia="Times New Roman" w:hAnsi="Calibri" w:cs="Calibri"/>
            <w:color w:val="252424"/>
          </w:rPr>
          <w:t xml:space="preserve"> </w:t>
        </w:r>
      </w:ins>
    </w:p>
    <w:p w14:paraId="64417A45" w14:textId="77777777" w:rsidR="00075D99" w:rsidRDefault="00075D99" w:rsidP="00075D99">
      <w:pPr>
        <w:pStyle w:val="ListParagraph"/>
        <w:numPr>
          <w:ilvl w:val="1"/>
          <w:numId w:val="15"/>
        </w:numPr>
        <w:spacing w:after="0"/>
        <w:rPr>
          <w:ins w:id="550" w:author="Gino Filicetti" w:date="2020-05-19T18:10:00Z"/>
          <w:rFonts w:ascii="Calibri" w:eastAsia="Times New Roman" w:hAnsi="Calibri" w:cs="Calibri"/>
          <w:color w:val="252424"/>
        </w:rPr>
      </w:pPr>
      <w:ins w:id="551" w:author="Gino Filicetti" w:date="2020-05-19T18:10:00Z">
        <w:r>
          <w:rPr>
            <w:rFonts w:ascii="Calibri" w:eastAsia="Times New Roman" w:hAnsi="Calibri" w:cs="Calibri"/>
            <w:color w:val="252424"/>
          </w:rPr>
          <w:t>The r</w:t>
        </w:r>
        <w:r w:rsidRPr="005B339A">
          <w:rPr>
            <w:rFonts w:ascii="Calibri" w:eastAsia="Times New Roman" w:hAnsi="Calibri" w:cs="Calibri"/>
            <w:color w:val="252424"/>
          </w:rPr>
          <w:t>eference template</w:t>
        </w:r>
        <w:r>
          <w:rPr>
            <w:rFonts w:ascii="Calibri" w:eastAsia="Times New Roman" w:hAnsi="Calibri" w:cs="Calibri"/>
            <w:color w:val="252424"/>
          </w:rPr>
          <w:t xml:space="preserve"> can be found in the Files section in Teams: </w:t>
        </w:r>
        <w:r w:rsidRPr="002211A7">
          <w:rPr>
            <w:rFonts w:ascii="Calibri" w:eastAsia="Times New Roman" w:hAnsi="Calibri" w:cs="Calibri"/>
            <w:color w:val="252424"/>
          </w:rPr>
          <w:t>template-web-ingress-</w:t>
        </w:r>
        <w:proofErr w:type="spellStart"/>
        <w:r w:rsidRPr="002211A7">
          <w:rPr>
            <w:rFonts w:ascii="Calibri" w:eastAsia="Times New Roman" w:hAnsi="Calibri" w:cs="Calibri"/>
            <w:color w:val="252424"/>
          </w:rPr>
          <w:t>deploy.</w:t>
        </w:r>
        <w:r>
          <w:rPr>
            <w:rFonts w:ascii="Calibri" w:eastAsia="Times New Roman" w:hAnsi="Calibri" w:cs="Calibri"/>
            <w:color w:val="252424"/>
          </w:rPr>
          <w:t>yaml</w:t>
        </w:r>
        <w:proofErr w:type="spellEnd"/>
      </w:ins>
    </w:p>
    <w:p w14:paraId="3EFC9D0E" w14:textId="77777777" w:rsidR="00075D99" w:rsidRPr="005B339A" w:rsidRDefault="00075D99" w:rsidP="00075D99">
      <w:pPr>
        <w:pStyle w:val="ListParagraph"/>
        <w:numPr>
          <w:ilvl w:val="1"/>
          <w:numId w:val="15"/>
        </w:numPr>
        <w:spacing w:after="0"/>
        <w:rPr>
          <w:ins w:id="552" w:author="Gino Filicetti" w:date="2020-05-19T18:10:00Z"/>
          <w:rFonts w:ascii="Calibri" w:eastAsia="Times New Roman" w:hAnsi="Calibri" w:cs="Calibri"/>
          <w:color w:val="252424"/>
        </w:rPr>
      </w:pPr>
      <w:ins w:id="553" w:author="Gino Filicetti" w:date="2020-05-19T18:10:00Z">
        <w:r>
          <w:rPr>
            <w:rFonts w:ascii="Calibri" w:eastAsia="Times New Roman" w:hAnsi="Calibri" w:cs="Calibri"/>
            <w:color w:val="252424"/>
          </w:rPr>
          <w:t>C</w:t>
        </w:r>
        <w:r w:rsidRPr="005B339A">
          <w:rPr>
            <w:rFonts w:ascii="Calibri" w:eastAsia="Times New Roman" w:hAnsi="Calibri" w:cs="Calibri"/>
            <w:color w:val="252424"/>
          </w:rPr>
          <w:t>hange the ACR &amp; AKS DNS Name to mat</w:t>
        </w:r>
        <w:r>
          <w:rPr>
            <w:rFonts w:ascii="Calibri" w:eastAsia="Times New Roman" w:hAnsi="Calibri" w:cs="Calibri"/>
            <w:color w:val="252424"/>
          </w:rPr>
          <w:t>c</w:t>
        </w:r>
        <w:r w:rsidRPr="005B339A">
          <w:rPr>
            <w:rFonts w:ascii="Calibri" w:eastAsia="Times New Roman" w:hAnsi="Calibri" w:cs="Calibri"/>
            <w:color w:val="252424"/>
          </w:rPr>
          <w:t>h yours.</w:t>
        </w:r>
      </w:ins>
    </w:p>
    <w:p w14:paraId="7C2202D1" w14:textId="77777777" w:rsidR="00075D99" w:rsidRPr="005B339A" w:rsidRDefault="00075D99" w:rsidP="00075D99">
      <w:pPr>
        <w:pStyle w:val="ListParagraph"/>
        <w:numPr>
          <w:ilvl w:val="0"/>
          <w:numId w:val="15"/>
        </w:numPr>
        <w:spacing w:after="0"/>
        <w:rPr>
          <w:ins w:id="554" w:author="Gino Filicetti" w:date="2020-05-19T18:10:00Z"/>
          <w:rFonts w:ascii="Calibri" w:eastAsia="Times New Roman" w:hAnsi="Calibri" w:cs="Calibri"/>
          <w:color w:val="252424"/>
        </w:rPr>
      </w:pPr>
      <w:ins w:id="555" w:author="Gino Filicetti" w:date="2020-05-19T18:10:00Z">
        <w:r w:rsidRPr="005B339A">
          <w:rPr>
            <w:rFonts w:ascii="Calibri" w:eastAsia="Times New Roman" w:hAnsi="Calibri" w:cs="Calibri"/>
            <w:color w:val="252424"/>
          </w:rPr>
          <w:t xml:space="preserve">Verify the DNS records are created, and if so, access the application using the DNS name, </w:t>
        </w:r>
        <w:proofErr w:type="spellStart"/>
        <w:r w:rsidRPr="005B339A">
          <w:rPr>
            <w:rFonts w:ascii="Calibri" w:eastAsia="Times New Roman" w:hAnsi="Calibri" w:cs="Calibri"/>
            <w:color w:val="252424"/>
          </w:rPr>
          <w:t>e.g</w:t>
        </w:r>
        <w:proofErr w:type="spellEnd"/>
        <w:r w:rsidRPr="005B339A">
          <w:rPr>
            <w:rFonts w:ascii="Calibri" w:eastAsia="Times New Roman" w:hAnsi="Calibri" w:cs="Calibri"/>
            <w:color w:val="252424"/>
          </w:rPr>
          <w:t xml:space="preserve"> </w:t>
        </w:r>
        <w:r w:rsidRPr="007E196C">
          <w:rPr>
            <w:rStyle w:val="Hyperlink"/>
            <w:rFonts w:ascii="Calibri" w:hAnsi="Calibri" w:cs="Calibri"/>
          </w:rPr>
          <w:t>http://fabmed.[YOUR</w:t>
        </w:r>
        <w:r w:rsidRPr="007E196C">
          <w:rPr>
            <w:rFonts w:ascii="Calibri" w:eastAsia="Times New Roman" w:hAnsi="Calibri" w:cs="Calibri"/>
          </w:rPr>
          <w:t>_AKS_</w:t>
        </w:r>
        <w:r w:rsidRPr="007E196C">
          <w:rPr>
            <w:rFonts w:ascii="Calibri" w:hAnsi="Calibri" w:cs="Calibri"/>
          </w:rPr>
          <w:t>DNS_ID].[REGION].aksapp</w:t>
        </w:r>
        <w:r w:rsidRPr="007E196C">
          <w:rPr>
            <w:rFonts w:ascii="Calibri" w:eastAsia="Times New Roman" w:hAnsi="Calibri" w:cs="Calibri"/>
          </w:rPr>
          <w:t>.io</w:t>
        </w:r>
        <w:r>
          <w:fldChar w:fldCharType="begin"/>
        </w:r>
        <w:r>
          <w:instrText xml:space="preserve"> HYPERLINK </w:instrText>
        </w:r>
        <w:r>
          <w:fldChar w:fldCharType="separate"/>
        </w:r>
        <w:r>
          <w:fldChar w:fldCharType="end"/>
        </w:r>
      </w:ins>
    </w:p>
    <w:p w14:paraId="1B410CCE" w14:textId="51414352" w:rsidR="002159E9" w:rsidDel="00075D99" w:rsidRDefault="002159E9" w:rsidP="002159E9">
      <w:pPr>
        <w:pStyle w:val="Heading2"/>
        <w:rPr>
          <w:ins w:id="556" w:author="Peter Laudati" w:date="2020-05-14T00:34:00Z"/>
          <w:del w:id="557" w:author="Gino Filicetti" w:date="2020-05-19T18:10:00Z"/>
        </w:rPr>
      </w:pPr>
      <w:ins w:id="558" w:author="Peter Laudati" w:date="2020-05-14T00:34:00Z">
        <w:del w:id="559" w:author="Gino Filicetti" w:date="2020-05-19T18:10:00Z">
          <w:r w:rsidDel="00075D99">
            <w:delText>Lecture:</w:delText>
          </w:r>
        </w:del>
      </w:ins>
    </w:p>
    <w:p w14:paraId="299508EA" w14:textId="73FA93F3" w:rsidR="002159E9" w:rsidDel="00075D99" w:rsidRDefault="002159E9" w:rsidP="002159E9">
      <w:pPr>
        <w:pStyle w:val="ListParagraph"/>
        <w:numPr>
          <w:ilvl w:val="0"/>
          <w:numId w:val="4"/>
        </w:numPr>
        <w:rPr>
          <w:ins w:id="560" w:author="Peter Laudati" w:date="2020-05-14T00:34:00Z"/>
          <w:del w:id="561" w:author="Gino Filicetti" w:date="2020-05-19T18:10:00Z"/>
        </w:rPr>
      </w:pPr>
      <w:ins w:id="562" w:author="Peter Laudati" w:date="2020-05-14T00:34:00Z">
        <w:del w:id="563" w:author="Gino Filicetti" w:date="2020-05-19T18:10:00Z">
          <w:r w:rsidDel="00075D99">
            <w:delText>Talk about Kubernetes Networking concepts. Highlight AKS networking capabilities like Basic vs Advanced Networking, Http Application Routing etc.</w:delText>
          </w:r>
        </w:del>
      </w:ins>
    </w:p>
    <w:p w14:paraId="5583B6D3" w14:textId="147D887F" w:rsidR="002159E9" w:rsidDel="00075D99" w:rsidRDefault="002159E9" w:rsidP="002159E9">
      <w:pPr>
        <w:pStyle w:val="ListParagraph"/>
        <w:numPr>
          <w:ilvl w:val="0"/>
          <w:numId w:val="4"/>
        </w:numPr>
        <w:rPr>
          <w:ins w:id="564" w:author="Peter Laudati" w:date="2020-05-14T00:34:00Z"/>
          <w:del w:id="565" w:author="Gino Filicetti" w:date="2020-05-19T18:10:00Z"/>
        </w:rPr>
      </w:pPr>
      <w:ins w:id="566" w:author="Peter Laudati" w:date="2020-05-14T00:34:00Z">
        <w:del w:id="567" w:author="Gino Filicetti" w:date="2020-05-19T18:10:00Z">
          <w:r w:rsidDel="00075D99">
            <w:delText xml:space="preserve">At the end of the lecture mention that attendees will be leveraging the AKS Http Application Routing profile feature to access the web application externally using DNS name. </w:delText>
          </w:r>
        </w:del>
      </w:ins>
    </w:p>
    <w:p w14:paraId="390990DF" w14:textId="2EEA361F" w:rsidR="002159E9" w:rsidRPr="002D028C" w:rsidDel="00075D99" w:rsidRDefault="002159E9" w:rsidP="002159E9">
      <w:pPr>
        <w:pStyle w:val="ListParagraph"/>
        <w:spacing w:after="0"/>
        <w:rPr>
          <w:ins w:id="568" w:author="Peter Laudati" w:date="2020-05-14T00:34:00Z"/>
          <w:del w:id="569" w:author="Gino Filicetti" w:date="2020-05-19T18:10:00Z"/>
        </w:rPr>
      </w:pPr>
    </w:p>
    <w:p w14:paraId="3F079B25" w14:textId="11089724" w:rsidR="002159E9" w:rsidDel="00075D99" w:rsidRDefault="002159E9" w:rsidP="002159E9">
      <w:pPr>
        <w:pStyle w:val="Heading2"/>
        <w:rPr>
          <w:ins w:id="570" w:author="Peter Laudati" w:date="2020-05-14T00:34:00Z"/>
          <w:del w:id="571" w:author="Gino Filicetti" w:date="2020-05-19T18:10:00Z"/>
          <w:rFonts w:ascii="SFMono-Regular" w:eastAsia="Times New Roman" w:hAnsi="SFMono-Regular" w:cs="Segoe UI"/>
          <w:color w:val="252424"/>
          <w:sz w:val="20"/>
          <w:szCs w:val="20"/>
        </w:rPr>
      </w:pPr>
      <w:ins w:id="572" w:author="Peter Laudati" w:date="2020-05-14T00:34:00Z">
        <w:del w:id="573" w:author="Gino Filicetti" w:date="2020-05-19T18:10:00Z">
          <w:r w:rsidDel="00075D99">
            <w:delText>Challenges:</w:delText>
          </w:r>
        </w:del>
      </w:ins>
    </w:p>
    <w:p w14:paraId="21D7B602" w14:textId="53C26FCB" w:rsidR="002159E9" w:rsidRPr="005B339A" w:rsidDel="00075D99" w:rsidRDefault="002159E9" w:rsidP="002159E9">
      <w:pPr>
        <w:pStyle w:val="ListParagraph"/>
        <w:numPr>
          <w:ilvl w:val="0"/>
          <w:numId w:val="15"/>
        </w:numPr>
        <w:spacing w:after="0"/>
        <w:rPr>
          <w:ins w:id="574" w:author="Peter Laudati" w:date="2020-05-14T00:34:00Z"/>
          <w:del w:id="575" w:author="Gino Filicetti" w:date="2020-05-19T18:10:00Z"/>
          <w:rFonts w:ascii="Calibri" w:eastAsia="Times New Roman" w:hAnsi="Calibri" w:cs="Calibri"/>
          <w:color w:val="252424"/>
        </w:rPr>
      </w:pPr>
      <w:ins w:id="576" w:author="Peter Laudati" w:date="2020-05-14T00:34:00Z">
        <w:del w:id="577" w:author="Gino Filicetti" w:date="2020-05-19T18:10:00Z">
          <w:r w:rsidRPr="005B339A" w:rsidDel="00075D99">
            <w:rPr>
              <w:rFonts w:ascii="Calibri" w:eastAsia="Times New Roman" w:hAnsi="Calibri" w:cs="Calibri"/>
              <w:color w:val="252424"/>
            </w:rPr>
            <w:delText xml:space="preserve">Delete the existing </w:delText>
          </w:r>
          <w:r w:rsidDel="00075D99">
            <w:rPr>
              <w:rFonts w:ascii="Calibri" w:eastAsia="Times New Roman" w:hAnsi="Calibri" w:cs="Calibri"/>
              <w:color w:val="252424"/>
            </w:rPr>
            <w:delText>content-web</w:delText>
          </w:r>
          <w:r w:rsidRPr="005B339A" w:rsidDel="00075D99">
            <w:rPr>
              <w:rFonts w:ascii="Calibri" w:eastAsia="Times New Roman" w:hAnsi="Calibri" w:cs="Calibri"/>
              <w:color w:val="252424"/>
            </w:rPr>
            <w:delText xml:space="preserve"> </w:delText>
          </w:r>
          <w:r w:rsidDel="00075D99">
            <w:rPr>
              <w:rFonts w:ascii="Calibri" w:eastAsia="Times New Roman" w:hAnsi="Calibri" w:cs="Calibri"/>
              <w:color w:val="252424"/>
            </w:rPr>
            <w:delText>deployment and service.</w:delText>
          </w:r>
        </w:del>
      </w:ins>
    </w:p>
    <w:p w14:paraId="6B6E1CDA" w14:textId="7EA219D1" w:rsidR="002159E9" w:rsidRPr="005B339A" w:rsidDel="00075D99" w:rsidRDefault="002159E9" w:rsidP="002159E9">
      <w:pPr>
        <w:pStyle w:val="ListParagraph"/>
        <w:numPr>
          <w:ilvl w:val="0"/>
          <w:numId w:val="15"/>
        </w:numPr>
        <w:spacing w:after="0"/>
        <w:rPr>
          <w:ins w:id="578" w:author="Peter Laudati" w:date="2020-05-14T00:34:00Z"/>
          <w:del w:id="579" w:author="Gino Filicetti" w:date="2020-05-19T18:10:00Z"/>
          <w:rFonts w:ascii="Calibri" w:eastAsia="Times New Roman" w:hAnsi="Calibri" w:cs="Calibri"/>
          <w:color w:val="252424"/>
        </w:rPr>
      </w:pPr>
      <w:ins w:id="580" w:author="Peter Laudati" w:date="2020-05-14T00:34:00Z">
        <w:del w:id="581" w:author="Gino Filicetti" w:date="2020-05-19T18:10:00Z">
          <w:r w:rsidDel="00075D99">
            <w:rPr>
              <w:rFonts w:ascii="Calibri" w:eastAsia="Times New Roman" w:hAnsi="Calibri" w:cs="Calibri"/>
              <w:color w:val="252424"/>
            </w:rPr>
            <w:delText>Get</w:delText>
          </w:r>
          <w:r w:rsidRPr="005B339A" w:rsidDel="00075D99">
            <w:rPr>
              <w:rFonts w:ascii="Calibri" w:eastAsia="Times New Roman" w:hAnsi="Calibri" w:cs="Calibri"/>
              <w:color w:val="252424"/>
            </w:rPr>
            <w:delText xml:space="preserve"> the AKS cluster DNS host name from Azure Portal</w:delText>
          </w:r>
        </w:del>
      </w:ins>
    </w:p>
    <w:p w14:paraId="7A55C4E3" w14:textId="3A2AED57" w:rsidR="002159E9" w:rsidDel="00075D99" w:rsidRDefault="002159E9" w:rsidP="002159E9">
      <w:pPr>
        <w:pStyle w:val="ListParagraph"/>
        <w:numPr>
          <w:ilvl w:val="0"/>
          <w:numId w:val="15"/>
        </w:numPr>
        <w:spacing w:after="0"/>
        <w:rPr>
          <w:ins w:id="582" w:author="Peter Laudati" w:date="2020-05-14T00:34:00Z"/>
          <w:del w:id="583" w:author="Gino Filicetti" w:date="2020-05-19T18:10:00Z"/>
          <w:rFonts w:ascii="Calibri" w:eastAsia="Times New Roman" w:hAnsi="Calibri" w:cs="Calibri"/>
          <w:color w:val="252424"/>
        </w:rPr>
      </w:pPr>
      <w:ins w:id="584" w:author="Peter Laudati" w:date="2020-05-14T00:34:00Z">
        <w:del w:id="585" w:author="Gino Filicetti" w:date="2020-05-19T18:10:00Z">
          <w:r w:rsidRPr="005B339A" w:rsidDel="00075D99">
            <w:rPr>
              <w:rFonts w:ascii="Calibri" w:eastAsia="Times New Roman" w:hAnsi="Calibri" w:cs="Calibri"/>
              <w:color w:val="252424"/>
            </w:rPr>
            <w:delText xml:space="preserve">Deploy the </w:delText>
          </w:r>
          <w:r w:rsidDel="00075D99">
            <w:rPr>
              <w:rFonts w:ascii="Calibri" w:eastAsia="Times New Roman" w:hAnsi="Calibri" w:cs="Calibri"/>
              <w:color w:val="252424"/>
            </w:rPr>
            <w:delText>c</w:delText>
          </w:r>
          <w:r w:rsidRPr="005B339A" w:rsidDel="00075D99">
            <w:rPr>
              <w:rFonts w:ascii="Calibri" w:eastAsia="Times New Roman" w:hAnsi="Calibri" w:cs="Calibri"/>
              <w:color w:val="252424"/>
            </w:rPr>
            <w:delText>ontent</w:delText>
          </w:r>
          <w:r w:rsidDel="00075D99">
            <w:rPr>
              <w:rFonts w:ascii="Calibri" w:eastAsia="Times New Roman" w:hAnsi="Calibri" w:cs="Calibri"/>
              <w:color w:val="252424"/>
            </w:rPr>
            <w:delText>-w</w:delText>
          </w:r>
          <w:r w:rsidRPr="005B339A" w:rsidDel="00075D99">
            <w:rPr>
              <w:rFonts w:ascii="Calibri" w:eastAsia="Times New Roman" w:hAnsi="Calibri" w:cs="Calibri"/>
              <w:color w:val="252424"/>
            </w:rPr>
            <w:delText>eb</w:delText>
          </w:r>
          <w:r w:rsidDel="00075D99">
            <w:rPr>
              <w:rFonts w:ascii="Calibri" w:eastAsia="Times New Roman" w:hAnsi="Calibri" w:cs="Calibri"/>
              <w:color w:val="252424"/>
            </w:rPr>
            <w:delText xml:space="preserve"> service and create an Ingress resource for it.</w:delText>
          </w:r>
          <w:r w:rsidRPr="005B339A" w:rsidDel="00075D99">
            <w:rPr>
              <w:rFonts w:ascii="Calibri" w:eastAsia="Times New Roman" w:hAnsi="Calibri" w:cs="Calibri"/>
              <w:color w:val="252424"/>
            </w:rPr>
            <w:delText xml:space="preserve"> </w:delText>
          </w:r>
        </w:del>
      </w:ins>
    </w:p>
    <w:p w14:paraId="476F35AB" w14:textId="51F6F160" w:rsidR="002159E9" w:rsidDel="00075D99" w:rsidRDefault="002159E9" w:rsidP="002159E9">
      <w:pPr>
        <w:pStyle w:val="ListParagraph"/>
        <w:numPr>
          <w:ilvl w:val="1"/>
          <w:numId w:val="15"/>
        </w:numPr>
        <w:spacing w:after="0"/>
        <w:rPr>
          <w:ins w:id="586" w:author="Peter Laudati" w:date="2020-05-14T00:34:00Z"/>
          <w:del w:id="587" w:author="Gino Filicetti" w:date="2020-05-19T18:10:00Z"/>
          <w:rFonts w:ascii="Calibri" w:eastAsia="Times New Roman" w:hAnsi="Calibri" w:cs="Calibri"/>
          <w:color w:val="252424"/>
        </w:rPr>
      </w:pPr>
      <w:ins w:id="588" w:author="Peter Laudati" w:date="2020-05-14T00:34:00Z">
        <w:del w:id="589" w:author="Gino Filicetti" w:date="2020-05-19T18:10:00Z">
          <w:r w:rsidDel="00075D99">
            <w:rPr>
              <w:rFonts w:ascii="Calibri" w:eastAsia="Times New Roman" w:hAnsi="Calibri" w:cs="Calibri"/>
              <w:color w:val="252424"/>
            </w:rPr>
            <w:delText>The r</w:delText>
          </w:r>
          <w:r w:rsidRPr="005B339A" w:rsidDel="00075D99">
            <w:rPr>
              <w:rFonts w:ascii="Calibri" w:eastAsia="Times New Roman" w:hAnsi="Calibri" w:cs="Calibri"/>
              <w:color w:val="252424"/>
            </w:rPr>
            <w:delText>eference template</w:delText>
          </w:r>
          <w:r w:rsidDel="00075D99">
            <w:rPr>
              <w:rFonts w:ascii="Calibri" w:eastAsia="Times New Roman" w:hAnsi="Calibri" w:cs="Calibri"/>
              <w:color w:val="252424"/>
            </w:rPr>
            <w:delText xml:space="preserve"> can be found in the Files section in Teams: </w:delText>
          </w:r>
          <w:r w:rsidRPr="002211A7" w:rsidDel="00075D99">
            <w:rPr>
              <w:rFonts w:ascii="Calibri" w:eastAsia="Times New Roman" w:hAnsi="Calibri" w:cs="Calibri"/>
              <w:color w:val="252424"/>
            </w:rPr>
            <w:delText>template-web-ingress-deploy.</w:delText>
          </w:r>
          <w:r w:rsidDel="00075D99">
            <w:rPr>
              <w:rFonts w:ascii="Calibri" w:eastAsia="Times New Roman" w:hAnsi="Calibri" w:cs="Calibri"/>
              <w:color w:val="252424"/>
            </w:rPr>
            <w:delText>yaml</w:delText>
          </w:r>
        </w:del>
      </w:ins>
    </w:p>
    <w:p w14:paraId="106ACF0B" w14:textId="5F1A79F2" w:rsidR="002159E9" w:rsidRPr="005B339A" w:rsidDel="00075D99" w:rsidRDefault="002159E9" w:rsidP="002159E9">
      <w:pPr>
        <w:pStyle w:val="ListParagraph"/>
        <w:numPr>
          <w:ilvl w:val="1"/>
          <w:numId w:val="15"/>
        </w:numPr>
        <w:spacing w:after="0"/>
        <w:rPr>
          <w:ins w:id="590" w:author="Peter Laudati" w:date="2020-05-14T00:34:00Z"/>
          <w:del w:id="591" w:author="Gino Filicetti" w:date="2020-05-19T18:10:00Z"/>
          <w:rFonts w:ascii="Calibri" w:eastAsia="Times New Roman" w:hAnsi="Calibri" w:cs="Calibri"/>
          <w:color w:val="252424"/>
        </w:rPr>
      </w:pPr>
      <w:ins w:id="592" w:author="Peter Laudati" w:date="2020-05-14T00:34:00Z">
        <w:del w:id="593" w:author="Gino Filicetti" w:date="2020-05-19T18:10:00Z">
          <w:r w:rsidDel="00075D99">
            <w:rPr>
              <w:rFonts w:ascii="Calibri" w:eastAsia="Times New Roman" w:hAnsi="Calibri" w:cs="Calibri"/>
              <w:color w:val="252424"/>
            </w:rPr>
            <w:delText>C</w:delText>
          </w:r>
          <w:r w:rsidRPr="005B339A" w:rsidDel="00075D99">
            <w:rPr>
              <w:rFonts w:ascii="Calibri" w:eastAsia="Times New Roman" w:hAnsi="Calibri" w:cs="Calibri"/>
              <w:color w:val="252424"/>
            </w:rPr>
            <w:delText>hange the ACR &amp; AKS DNS Name to mat</w:delText>
          </w:r>
          <w:r w:rsidDel="00075D99">
            <w:rPr>
              <w:rFonts w:ascii="Calibri" w:eastAsia="Times New Roman" w:hAnsi="Calibri" w:cs="Calibri"/>
              <w:color w:val="252424"/>
            </w:rPr>
            <w:delText>c</w:delText>
          </w:r>
          <w:r w:rsidRPr="005B339A" w:rsidDel="00075D99">
            <w:rPr>
              <w:rFonts w:ascii="Calibri" w:eastAsia="Times New Roman" w:hAnsi="Calibri" w:cs="Calibri"/>
              <w:color w:val="252424"/>
            </w:rPr>
            <w:delText>h yours.</w:delText>
          </w:r>
        </w:del>
      </w:ins>
    </w:p>
    <w:p w14:paraId="6C959E61" w14:textId="32CCEDF4" w:rsidR="002159E9" w:rsidRPr="005B339A" w:rsidDel="00075D99" w:rsidRDefault="002159E9" w:rsidP="002159E9">
      <w:pPr>
        <w:pStyle w:val="ListParagraph"/>
        <w:numPr>
          <w:ilvl w:val="0"/>
          <w:numId w:val="15"/>
        </w:numPr>
        <w:spacing w:after="0"/>
        <w:rPr>
          <w:ins w:id="594" w:author="Peter Laudati" w:date="2020-05-14T00:34:00Z"/>
          <w:del w:id="595" w:author="Gino Filicetti" w:date="2020-05-19T18:10:00Z"/>
          <w:rFonts w:ascii="Calibri" w:eastAsia="Times New Roman" w:hAnsi="Calibri" w:cs="Calibri"/>
          <w:color w:val="252424"/>
        </w:rPr>
      </w:pPr>
      <w:ins w:id="596" w:author="Peter Laudati" w:date="2020-05-14T00:34:00Z">
        <w:del w:id="597" w:author="Gino Filicetti" w:date="2020-05-19T18:10:00Z">
          <w:r w:rsidRPr="005B339A" w:rsidDel="00075D99">
            <w:rPr>
              <w:rFonts w:ascii="Calibri" w:eastAsia="Times New Roman" w:hAnsi="Calibri" w:cs="Calibri"/>
              <w:color w:val="252424"/>
            </w:rPr>
            <w:delText xml:space="preserve">Verify the DNS records are created, and if so, access the application using the DNS name, e.g </w:delText>
          </w:r>
          <w:r w:rsidRPr="007E196C" w:rsidDel="00075D99">
            <w:rPr>
              <w:rStyle w:val="Hyperlink"/>
              <w:rFonts w:ascii="Calibri" w:hAnsi="Calibri" w:cs="Calibri"/>
              <w:color w:val="auto"/>
              <w:u w:val="none"/>
            </w:rPr>
            <w:delText>http://fabmed.[YOUR</w:delText>
          </w:r>
          <w:r w:rsidRPr="007E196C" w:rsidDel="00075D99">
            <w:rPr>
              <w:rFonts w:ascii="Calibri" w:eastAsia="Times New Roman" w:hAnsi="Calibri" w:cs="Calibri"/>
            </w:rPr>
            <w:delText>_AKS_</w:delText>
          </w:r>
          <w:r w:rsidRPr="007E196C" w:rsidDel="00075D99">
            <w:rPr>
              <w:rFonts w:ascii="Calibri" w:hAnsi="Calibri" w:cs="Calibri"/>
            </w:rPr>
            <w:delText>DNS_ID].[REGION].aksapp</w:delText>
          </w:r>
          <w:r w:rsidRPr="007E196C" w:rsidDel="00075D99">
            <w:rPr>
              <w:rFonts w:ascii="Calibri" w:eastAsia="Times New Roman" w:hAnsi="Calibri" w:cs="Calibri"/>
            </w:rPr>
            <w:delText>.io</w:delText>
          </w:r>
          <w:r w:rsidDel="00075D99">
            <w:fldChar w:fldCharType="begin"/>
          </w:r>
          <w:r w:rsidDel="00075D99">
            <w:delInstrText xml:space="preserve"> HYPERLINK </w:delInstrText>
          </w:r>
          <w:r w:rsidDel="00075D99">
            <w:fldChar w:fldCharType="end"/>
          </w:r>
        </w:del>
      </w:ins>
    </w:p>
    <w:p w14:paraId="42E9D0B8" w14:textId="77777777" w:rsidR="002159E9" w:rsidRDefault="002159E9" w:rsidP="002159E9">
      <w:pPr>
        <w:pStyle w:val="Heading2"/>
        <w:rPr>
          <w:ins w:id="598" w:author="Peter Laudati" w:date="2020-05-14T00:34:00Z"/>
        </w:rPr>
      </w:pPr>
    </w:p>
    <w:p w14:paraId="1EF908D3" w14:textId="77777777" w:rsidR="002159E9" w:rsidRDefault="002159E9" w:rsidP="002159E9">
      <w:pPr>
        <w:pStyle w:val="Heading2"/>
        <w:rPr>
          <w:ins w:id="599" w:author="Peter Laudati" w:date="2020-05-14T00:34:00Z"/>
        </w:rPr>
      </w:pPr>
      <w:ins w:id="600" w:author="Peter Laudati" w:date="2020-05-14T00:34:00Z">
        <w:r>
          <w:t>Proctor Notes &amp; Guidelines</w:t>
        </w:r>
      </w:ins>
    </w:p>
    <w:p w14:paraId="52D4424B" w14:textId="77777777" w:rsidR="002159E9" w:rsidRDefault="002159E9" w:rsidP="002159E9">
      <w:pPr>
        <w:pStyle w:val="ListParagraph"/>
        <w:numPr>
          <w:ilvl w:val="0"/>
          <w:numId w:val="9"/>
        </w:numPr>
        <w:rPr>
          <w:ins w:id="601" w:author="Peter Laudati" w:date="2020-05-14T00:34:00Z"/>
        </w:rPr>
      </w:pPr>
      <w:ins w:id="602" w:author="Peter Laudati" w:date="2020-05-14T00:34:00Z">
        <w:r>
          <w:t>Make sure that attendees have a clear picture of services and different types of networking.</w:t>
        </w:r>
      </w:ins>
    </w:p>
    <w:p w14:paraId="34002791" w14:textId="77777777" w:rsidR="002159E9" w:rsidRDefault="002159E9" w:rsidP="002159E9">
      <w:pPr>
        <w:pStyle w:val="ListParagraph"/>
        <w:numPr>
          <w:ilvl w:val="0"/>
          <w:numId w:val="9"/>
        </w:numPr>
        <w:rPr>
          <w:ins w:id="603" w:author="Peter Laudati" w:date="2020-05-14T00:34:00Z"/>
        </w:rPr>
      </w:pPr>
      <w:ins w:id="604" w:author="Peter Laudati" w:date="2020-05-14T00:34:00Z">
        <w:r>
          <w:t>The Ingress Controller has many capabilities, attendees are going to experiment only with its DNS routing capability in this challenge</w:t>
        </w:r>
      </w:ins>
    </w:p>
    <w:p w14:paraId="04FAA3DF" w14:textId="77777777" w:rsidR="002159E9" w:rsidRDefault="002159E9" w:rsidP="002159E9">
      <w:pPr>
        <w:pStyle w:val="ListParagraph"/>
        <w:numPr>
          <w:ilvl w:val="0"/>
          <w:numId w:val="9"/>
        </w:numPr>
        <w:rPr>
          <w:ins w:id="605" w:author="Peter Laudati" w:date="2020-05-14T00:34:00Z"/>
        </w:rPr>
      </w:pPr>
      <w:ins w:id="606" w:author="Peter Laudati" w:date="2020-05-14T00:34:00Z">
        <w:r>
          <w:t xml:space="preserve">Make sure that each attendee’s AKS cluster has the </w:t>
        </w:r>
        <w:proofErr w:type="spellStart"/>
        <w:r>
          <w:t>nginx</w:t>
        </w:r>
        <w:proofErr w:type="spellEnd"/>
        <w:r>
          <w:t xml:space="preserve"> Ingress Controller installed. They should eventually find this page that is a step by step walkthrough on installing the </w:t>
        </w:r>
        <w:proofErr w:type="spellStart"/>
        <w:r>
          <w:t>nginx</w:t>
        </w:r>
        <w:proofErr w:type="spellEnd"/>
        <w:r>
          <w:t xml:space="preserve"> Ingress Controller on an AKS cluster:</w:t>
        </w:r>
      </w:ins>
    </w:p>
    <w:p w14:paraId="1E6D4C59" w14:textId="77777777" w:rsidR="002159E9" w:rsidRDefault="002159E9" w:rsidP="002159E9">
      <w:pPr>
        <w:pStyle w:val="ListParagraph"/>
        <w:numPr>
          <w:ilvl w:val="1"/>
          <w:numId w:val="9"/>
        </w:numPr>
        <w:rPr>
          <w:ins w:id="607" w:author="Peter Laudati" w:date="2020-05-14T00:34:00Z"/>
        </w:rPr>
      </w:pPr>
      <w:ins w:id="608" w:author="Peter Laudati" w:date="2020-05-14T00:34:00Z">
        <w:r>
          <w:fldChar w:fldCharType="begin"/>
        </w:r>
        <w:r>
          <w:instrText xml:space="preserve"> HYPERLINK "</w:instrText>
        </w:r>
        <w:r w:rsidRPr="0031352B">
          <w:instrText>https://docs.microsoft.com/en-us/azure/aks/ingress-basic</w:instrText>
        </w:r>
        <w:r>
          <w:instrText xml:space="preserve">" </w:instrText>
        </w:r>
        <w:r>
          <w:fldChar w:fldCharType="separate"/>
        </w:r>
        <w:r w:rsidRPr="004A64EC">
          <w:rPr>
            <w:rStyle w:val="Hyperlink"/>
          </w:rPr>
          <w:t>https://docs.microsoft.com/en-us/azure/aks/ingress-basic</w:t>
        </w:r>
        <w:r>
          <w:fldChar w:fldCharType="end"/>
        </w:r>
      </w:ins>
    </w:p>
    <w:p w14:paraId="6216BDDC" w14:textId="77777777" w:rsidR="002159E9" w:rsidRDefault="002159E9" w:rsidP="002159E9">
      <w:pPr>
        <w:pStyle w:val="ListParagraph"/>
        <w:numPr>
          <w:ilvl w:val="0"/>
          <w:numId w:val="9"/>
        </w:numPr>
        <w:rPr>
          <w:ins w:id="609" w:author="Peter Laudati" w:date="2020-05-14T00:34:00Z"/>
        </w:rPr>
      </w:pPr>
      <w:ins w:id="610" w:author="Peter Laudati" w:date="2020-05-14T00:34:00Z">
        <w:r>
          <w:t>Refer to the AKS Doc for the verification of logs</w:t>
        </w:r>
      </w:ins>
    </w:p>
    <w:p w14:paraId="1D7E7E5C" w14:textId="77777777" w:rsidR="002159E9" w:rsidRDefault="002159E9" w:rsidP="002159E9">
      <w:pPr>
        <w:pStyle w:val="ListParagraph"/>
        <w:numPr>
          <w:ilvl w:val="0"/>
          <w:numId w:val="9"/>
        </w:numPr>
        <w:rPr>
          <w:ins w:id="611" w:author="Peter Laudati" w:date="2020-05-14T00:34:00Z"/>
        </w:rPr>
      </w:pPr>
      <w:ins w:id="612" w:author="Peter Laudati" w:date="2020-05-14T00:34:00Z">
        <w:r>
          <w:t>Validate DNS entries in the portal by navigating to the “special” MC_ resource group created for each AKS cluster and find the “DNS Zone” object in there.</w:t>
        </w:r>
      </w:ins>
    </w:p>
    <w:p w14:paraId="79D97DEA" w14:textId="6FA3042C" w:rsidR="00C51D62" w:rsidDel="002159E9" w:rsidRDefault="449CFF96" w:rsidP="00C51D62">
      <w:pPr>
        <w:pStyle w:val="Heading1"/>
        <w:spacing w:before="0"/>
        <w:rPr>
          <w:del w:id="613" w:author="Peter Laudati" w:date="2020-05-14T00:34:00Z"/>
        </w:rPr>
      </w:pPr>
      <w:del w:id="614" w:author="Peter Laudati" w:date="2020-05-14T00:34:00Z">
        <w:r w:rsidDel="002159E9">
          <w:delText>Challenge Set 10: Networking</w:delText>
        </w:r>
      </w:del>
    </w:p>
    <w:p w14:paraId="78B0B557" w14:textId="5219D435" w:rsidR="0021368F" w:rsidDel="002159E9" w:rsidRDefault="449CFF96" w:rsidP="0021368F">
      <w:pPr>
        <w:pStyle w:val="Heading2"/>
        <w:rPr>
          <w:del w:id="615" w:author="Peter Laudati" w:date="2020-05-14T00:34:00Z"/>
        </w:rPr>
      </w:pPr>
      <w:del w:id="616" w:author="Peter Laudati" w:date="2020-05-14T00:34:00Z">
        <w:r w:rsidDel="002159E9">
          <w:delText>Lecture:</w:delText>
        </w:r>
      </w:del>
    </w:p>
    <w:p w14:paraId="2E29BDD9" w14:textId="6A1CF4CC" w:rsidR="0021368F" w:rsidDel="002159E9" w:rsidRDefault="006E6DF1" w:rsidP="0021368F">
      <w:pPr>
        <w:pStyle w:val="ListParagraph"/>
        <w:numPr>
          <w:ilvl w:val="0"/>
          <w:numId w:val="4"/>
        </w:numPr>
        <w:rPr>
          <w:del w:id="617" w:author="Peter Laudati" w:date="2020-05-14T00:34:00Z"/>
        </w:rPr>
      </w:pPr>
      <w:del w:id="618" w:author="Peter Laudati" w:date="2020-05-14T00:34:00Z">
        <w:r w:rsidDel="002159E9">
          <w:delText>Talk about</w:delText>
        </w:r>
        <w:r w:rsidR="449CFF96" w:rsidDel="002159E9">
          <w:delText xml:space="preserve"> Kubernetes Networking concepts. Highlight AKS networking capabilities like Basic vs Advanced Networking, Http Application Routing etc.</w:delText>
        </w:r>
      </w:del>
    </w:p>
    <w:p w14:paraId="1264EF66" w14:textId="4F61CB06" w:rsidR="0021368F" w:rsidDel="002159E9" w:rsidRDefault="449CFF96" w:rsidP="0021368F">
      <w:pPr>
        <w:pStyle w:val="ListParagraph"/>
        <w:numPr>
          <w:ilvl w:val="0"/>
          <w:numId w:val="4"/>
        </w:numPr>
        <w:rPr>
          <w:del w:id="619" w:author="Peter Laudati" w:date="2020-05-14T00:34:00Z"/>
        </w:rPr>
      </w:pPr>
      <w:del w:id="620" w:author="Peter Laudati" w:date="2020-05-14T00:34:00Z">
        <w:r w:rsidDel="002159E9">
          <w:delText xml:space="preserve">At the end of the lecture mention that attendees will be leveraging the AKS Http Application Routing profile feature to access the web application externally using DNS name. </w:delText>
        </w:r>
      </w:del>
    </w:p>
    <w:p w14:paraId="4540CD0F" w14:textId="75B6926C" w:rsidR="0021368F" w:rsidRPr="002D028C" w:rsidDel="002159E9" w:rsidRDefault="0021368F" w:rsidP="0021368F">
      <w:pPr>
        <w:pStyle w:val="ListParagraph"/>
        <w:spacing w:after="0"/>
        <w:rPr>
          <w:del w:id="621" w:author="Peter Laudati" w:date="2020-05-14T00:34:00Z"/>
        </w:rPr>
      </w:pPr>
    </w:p>
    <w:p w14:paraId="4DF35573" w14:textId="6CDD1A8E" w:rsidR="0021368F" w:rsidDel="002159E9" w:rsidRDefault="449CFF96" w:rsidP="009164EE">
      <w:pPr>
        <w:pStyle w:val="Heading2"/>
        <w:rPr>
          <w:del w:id="622" w:author="Peter Laudati" w:date="2020-05-14T00:34:00Z"/>
          <w:rFonts w:ascii="SFMono-Regular" w:eastAsia="Times New Roman" w:hAnsi="SFMono-Regular" w:cs="Segoe UI"/>
          <w:color w:val="252424"/>
          <w:sz w:val="20"/>
          <w:szCs w:val="20"/>
        </w:rPr>
      </w:pPr>
      <w:del w:id="623" w:author="Peter Laudati" w:date="2020-05-14T00:34:00Z">
        <w:r w:rsidDel="002159E9">
          <w:delText>Challenges:</w:delText>
        </w:r>
      </w:del>
    </w:p>
    <w:p w14:paraId="2650E529" w14:textId="69A75912" w:rsidR="0021368F" w:rsidRPr="005B339A" w:rsidDel="002159E9" w:rsidRDefault="449CFF96" w:rsidP="449CFF96">
      <w:pPr>
        <w:pStyle w:val="ListParagraph"/>
        <w:numPr>
          <w:ilvl w:val="0"/>
          <w:numId w:val="15"/>
        </w:numPr>
        <w:spacing w:after="0"/>
        <w:rPr>
          <w:del w:id="624" w:author="Peter Laudati" w:date="2020-05-14T00:34:00Z"/>
          <w:rFonts w:ascii="Calibri" w:eastAsia="Times New Roman" w:hAnsi="Calibri" w:cs="Calibri"/>
          <w:color w:val="252424"/>
        </w:rPr>
      </w:pPr>
      <w:del w:id="625" w:author="Peter Laudati" w:date="2020-05-14T00:34:00Z">
        <w:r w:rsidRPr="005B339A" w:rsidDel="002159E9">
          <w:rPr>
            <w:rFonts w:ascii="Calibri" w:eastAsia="Times New Roman" w:hAnsi="Calibri" w:cs="Calibri"/>
            <w:color w:val="252424"/>
          </w:rPr>
          <w:delText xml:space="preserve">Make sure that </w:delText>
        </w:r>
        <w:r w:rsidR="00194FB1" w:rsidDel="002159E9">
          <w:rPr>
            <w:rFonts w:ascii="Calibri" w:eastAsia="Times New Roman" w:hAnsi="Calibri" w:cs="Calibri"/>
            <w:color w:val="252424"/>
          </w:rPr>
          <w:delText>HTTP</w:delText>
        </w:r>
        <w:r w:rsidRPr="005B339A" w:rsidDel="002159E9">
          <w:rPr>
            <w:rFonts w:ascii="Calibri" w:eastAsia="Times New Roman" w:hAnsi="Calibri" w:cs="Calibri"/>
            <w:color w:val="252424"/>
          </w:rPr>
          <w:delText xml:space="preserve"> Application Routing on the AKS cluster is enabled.</w:delText>
        </w:r>
      </w:del>
    </w:p>
    <w:p w14:paraId="2FC3AF84" w14:textId="6C596298" w:rsidR="0021368F" w:rsidRPr="005B339A" w:rsidDel="002159E9" w:rsidRDefault="449CFF96" w:rsidP="449CFF96">
      <w:pPr>
        <w:pStyle w:val="ListParagraph"/>
        <w:numPr>
          <w:ilvl w:val="0"/>
          <w:numId w:val="15"/>
        </w:numPr>
        <w:spacing w:after="0"/>
        <w:rPr>
          <w:del w:id="626" w:author="Peter Laudati" w:date="2020-05-14T00:34:00Z"/>
          <w:rFonts w:ascii="Calibri" w:eastAsia="Times New Roman" w:hAnsi="Calibri" w:cs="Calibri"/>
          <w:color w:val="252424"/>
        </w:rPr>
      </w:pPr>
      <w:del w:id="627" w:author="Peter Laudati" w:date="2020-05-14T00:34:00Z">
        <w:r w:rsidRPr="005B339A" w:rsidDel="002159E9">
          <w:rPr>
            <w:rFonts w:ascii="Calibri" w:eastAsia="Times New Roman" w:hAnsi="Calibri" w:cs="Calibri"/>
            <w:color w:val="252424"/>
          </w:rPr>
          <w:delText xml:space="preserve">Delete the existing </w:delText>
        </w:r>
        <w:r w:rsidR="00194FB1" w:rsidDel="002159E9">
          <w:rPr>
            <w:rFonts w:ascii="Calibri" w:eastAsia="Times New Roman" w:hAnsi="Calibri" w:cs="Calibri"/>
            <w:color w:val="252424"/>
          </w:rPr>
          <w:delText>content-web</w:delText>
        </w:r>
        <w:r w:rsidRPr="005B339A" w:rsidDel="002159E9">
          <w:rPr>
            <w:rFonts w:ascii="Calibri" w:eastAsia="Times New Roman" w:hAnsi="Calibri" w:cs="Calibri"/>
            <w:color w:val="252424"/>
          </w:rPr>
          <w:delText xml:space="preserve"> </w:delText>
        </w:r>
        <w:r w:rsidR="00194FB1" w:rsidDel="002159E9">
          <w:rPr>
            <w:rFonts w:ascii="Calibri" w:eastAsia="Times New Roman" w:hAnsi="Calibri" w:cs="Calibri"/>
            <w:color w:val="252424"/>
          </w:rPr>
          <w:delText>deployment and service.</w:delText>
        </w:r>
      </w:del>
    </w:p>
    <w:p w14:paraId="013124E9" w14:textId="72AFEF41" w:rsidR="0021368F" w:rsidRPr="005B339A" w:rsidDel="002159E9" w:rsidRDefault="449CFF96" w:rsidP="449CFF96">
      <w:pPr>
        <w:pStyle w:val="ListParagraph"/>
        <w:numPr>
          <w:ilvl w:val="0"/>
          <w:numId w:val="15"/>
        </w:numPr>
        <w:spacing w:after="0"/>
        <w:rPr>
          <w:del w:id="628" w:author="Peter Laudati" w:date="2020-05-14T00:34:00Z"/>
          <w:rFonts w:ascii="Calibri" w:eastAsia="Times New Roman" w:hAnsi="Calibri" w:cs="Calibri"/>
          <w:color w:val="252424"/>
        </w:rPr>
      </w:pPr>
      <w:del w:id="629" w:author="Peter Laudati" w:date="2020-05-14T00:34:00Z">
        <w:r w:rsidRPr="005B339A" w:rsidDel="002159E9">
          <w:rPr>
            <w:rFonts w:ascii="Calibri" w:eastAsia="Times New Roman" w:hAnsi="Calibri" w:cs="Calibri"/>
            <w:color w:val="252424"/>
          </w:rPr>
          <w:delText>Copy the AKS cluster DNS host name from Azure Portal</w:delText>
        </w:r>
      </w:del>
    </w:p>
    <w:p w14:paraId="468D5277" w14:textId="5A041715" w:rsidR="002211A7" w:rsidDel="002159E9" w:rsidRDefault="449CFF96" w:rsidP="449CFF96">
      <w:pPr>
        <w:pStyle w:val="ListParagraph"/>
        <w:numPr>
          <w:ilvl w:val="0"/>
          <w:numId w:val="15"/>
        </w:numPr>
        <w:spacing w:after="0"/>
        <w:rPr>
          <w:del w:id="630" w:author="Peter Laudati" w:date="2020-05-14T00:34:00Z"/>
          <w:rFonts w:ascii="Calibri" w:eastAsia="Times New Roman" w:hAnsi="Calibri" w:cs="Calibri"/>
          <w:color w:val="252424"/>
        </w:rPr>
      </w:pPr>
      <w:del w:id="631" w:author="Peter Laudati" w:date="2020-05-14T00:34:00Z">
        <w:r w:rsidRPr="005B339A" w:rsidDel="002159E9">
          <w:rPr>
            <w:rFonts w:ascii="Calibri" w:eastAsia="Times New Roman" w:hAnsi="Calibri" w:cs="Calibri"/>
            <w:color w:val="252424"/>
          </w:rPr>
          <w:delText xml:space="preserve">Deploy the </w:delText>
        </w:r>
        <w:r w:rsidR="00A9578F" w:rsidDel="002159E9">
          <w:rPr>
            <w:rFonts w:ascii="Calibri" w:eastAsia="Times New Roman" w:hAnsi="Calibri" w:cs="Calibri"/>
            <w:color w:val="252424"/>
          </w:rPr>
          <w:delText>c</w:delText>
        </w:r>
        <w:r w:rsidRPr="005B339A" w:rsidDel="002159E9">
          <w:rPr>
            <w:rFonts w:ascii="Calibri" w:eastAsia="Times New Roman" w:hAnsi="Calibri" w:cs="Calibri"/>
            <w:color w:val="252424"/>
          </w:rPr>
          <w:delText>ontent</w:delText>
        </w:r>
        <w:r w:rsidR="00A9578F" w:rsidDel="002159E9">
          <w:rPr>
            <w:rFonts w:ascii="Calibri" w:eastAsia="Times New Roman" w:hAnsi="Calibri" w:cs="Calibri"/>
            <w:color w:val="252424"/>
          </w:rPr>
          <w:delText>-w</w:delText>
        </w:r>
        <w:r w:rsidRPr="005B339A" w:rsidDel="002159E9">
          <w:rPr>
            <w:rFonts w:ascii="Calibri" w:eastAsia="Times New Roman" w:hAnsi="Calibri" w:cs="Calibri"/>
            <w:color w:val="252424"/>
          </w:rPr>
          <w:delText>eb</w:delText>
        </w:r>
        <w:r w:rsidR="00A9578F" w:rsidDel="002159E9">
          <w:rPr>
            <w:rFonts w:ascii="Calibri" w:eastAsia="Times New Roman" w:hAnsi="Calibri" w:cs="Calibri"/>
            <w:color w:val="252424"/>
          </w:rPr>
          <w:delText xml:space="preserve"> service and I</w:delText>
        </w:r>
        <w:r w:rsidRPr="005B339A" w:rsidDel="002159E9">
          <w:rPr>
            <w:rFonts w:ascii="Calibri" w:eastAsia="Times New Roman" w:hAnsi="Calibri" w:cs="Calibri"/>
            <w:color w:val="252424"/>
          </w:rPr>
          <w:delText xml:space="preserve">ngress Controller using the HTTP Application Routing Add on feature. </w:delText>
        </w:r>
      </w:del>
    </w:p>
    <w:p w14:paraId="67F45DFF" w14:textId="22D288AA" w:rsidR="002211A7" w:rsidDel="002159E9" w:rsidRDefault="002211A7" w:rsidP="002211A7">
      <w:pPr>
        <w:pStyle w:val="ListParagraph"/>
        <w:numPr>
          <w:ilvl w:val="1"/>
          <w:numId w:val="15"/>
        </w:numPr>
        <w:spacing w:after="0"/>
        <w:rPr>
          <w:del w:id="632" w:author="Peter Laudati" w:date="2020-05-14T00:34:00Z"/>
          <w:rFonts w:ascii="Calibri" w:eastAsia="Times New Roman" w:hAnsi="Calibri" w:cs="Calibri"/>
          <w:color w:val="252424"/>
        </w:rPr>
      </w:pPr>
      <w:del w:id="633" w:author="Peter Laudati" w:date="2020-05-14T00:34:00Z">
        <w:r w:rsidDel="002159E9">
          <w:rPr>
            <w:rFonts w:ascii="Calibri" w:eastAsia="Times New Roman" w:hAnsi="Calibri" w:cs="Calibri"/>
            <w:color w:val="252424"/>
          </w:rPr>
          <w:delText>The r</w:delText>
        </w:r>
        <w:r w:rsidR="001E2FE6" w:rsidRPr="005B339A" w:rsidDel="002159E9">
          <w:rPr>
            <w:rFonts w:ascii="Calibri" w:eastAsia="Times New Roman" w:hAnsi="Calibri" w:cs="Calibri"/>
            <w:color w:val="252424"/>
          </w:rPr>
          <w:delText>eference template</w:delText>
        </w:r>
        <w:r w:rsidDel="002159E9">
          <w:rPr>
            <w:rFonts w:ascii="Calibri" w:eastAsia="Times New Roman" w:hAnsi="Calibri" w:cs="Calibri"/>
            <w:color w:val="252424"/>
          </w:rPr>
          <w:delText xml:space="preserve"> can be found in the Files section in Teams: </w:delText>
        </w:r>
        <w:r w:rsidRPr="002211A7" w:rsidDel="002159E9">
          <w:rPr>
            <w:rFonts w:ascii="Calibri" w:eastAsia="Times New Roman" w:hAnsi="Calibri" w:cs="Calibri"/>
            <w:color w:val="252424"/>
          </w:rPr>
          <w:delText>template-web-ingress-deploy.</w:delText>
        </w:r>
      </w:del>
    </w:p>
    <w:p w14:paraId="0D82378F" w14:textId="3C4A2AEB" w:rsidR="00B157E0" w:rsidRPr="005B339A" w:rsidDel="002159E9" w:rsidRDefault="002211A7" w:rsidP="002211A7">
      <w:pPr>
        <w:pStyle w:val="ListParagraph"/>
        <w:numPr>
          <w:ilvl w:val="1"/>
          <w:numId w:val="15"/>
        </w:numPr>
        <w:spacing w:after="0"/>
        <w:rPr>
          <w:del w:id="634" w:author="Peter Laudati" w:date="2020-05-14T00:34:00Z"/>
          <w:rFonts w:ascii="Calibri" w:eastAsia="Times New Roman" w:hAnsi="Calibri" w:cs="Calibri"/>
          <w:color w:val="252424"/>
        </w:rPr>
      </w:pPr>
      <w:del w:id="635" w:author="Peter Laudati" w:date="2020-05-14T00:34:00Z">
        <w:r w:rsidDel="002159E9">
          <w:rPr>
            <w:rFonts w:ascii="Calibri" w:eastAsia="Times New Roman" w:hAnsi="Calibri" w:cs="Calibri"/>
            <w:color w:val="252424"/>
          </w:rPr>
          <w:delText>C</w:delText>
        </w:r>
        <w:r w:rsidR="449CFF96" w:rsidRPr="005B339A" w:rsidDel="002159E9">
          <w:rPr>
            <w:rFonts w:ascii="Calibri" w:eastAsia="Times New Roman" w:hAnsi="Calibri" w:cs="Calibri"/>
            <w:color w:val="252424"/>
          </w:rPr>
          <w:delText>hange the ACR &amp; AKS DNS Name to mat</w:delText>
        </w:r>
        <w:r w:rsidR="007A2E88" w:rsidDel="002159E9">
          <w:rPr>
            <w:rFonts w:ascii="Calibri" w:eastAsia="Times New Roman" w:hAnsi="Calibri" w:cs="Calibri"/>
            <w:color w:val="252424"/>
          </w:rPr>
          <w:delText>c</w:delText>
        </w:r>
        <w:r w:rsidR="449CFF96" w:rsidRPr="005B339A" w:rsidDel="002159E9">
          <w:rPr>
            <w:rFonts w:ascii="Calibri" w:eastAsia="Times New Roman" w:hAnsi="Calibri" w:cs="Calibri"/>
            <w:color w:val="252424"/>
          </w:rPr>
          <w:delText>h yours.</w:delText>
        </w:r>
      </w:del>
    </w:p>
    <w:p w14:paraId="132C1149" w14:textId="5EA69473" w:rsidR="00C36725" w:rsidRPr="005B339A" w:rsidDel="002159E9" w:rsidRDefault="449CFF96" w:rsidP="449CFF96">
      <w:pPr>
        <w:pStyle w:val="ListParagraph"/>
        <w:numPr>
          <w:ilvl w:val="0"/>
          <w:numId w:val="15"/>
        </w:numPr>
        <w:spacing w:after="0"/>
        <w:rPr>
          <w:del w:id="636" w:author="Peter Laudati" w:date="2020-05-14T00:34:00Z"/>
          <w:rFonts w:ascii="Calibri" w:eastAsia="Times New Roman" w:hAnsi="Calibri" w:cs="Calibri"/>
          <w:color w:val="252424"/>
        </w:rPr>
      </w:pPr>
      <w:del w:id="637" w:author="Peter Laudati" w:date="2020-05-14T00:34:00Z">
        <w:r w:rsidRPr="005B339A" w:rsidDel="002159E9">
          <w:rPr>
            <w:rFonts w:ascii="Calibri" w:eastAsia="Times New Roman" w:hAnsi="Calibri" w:cs="Calibri"/>
            <w:color w:val="252424"/>
          </w:rPr>
          <w:delText xml:space="preserve">Verify the DNS records are created, and if so, access the application using the DNS name, e.g </w:delText>
        </w:r>
        <w:r w:rsidRPr="007E196C" w:rsidDel="002159E9">
          <w:rPr>
            <w:rStyle w:val="Hyperlink"/>
            <w:rFonts w:ascii="Calibri" w:hAnsi="Calibri" w:cs="Calibri"/>
            <w:color w:val="auto"/>
            <w:u w:val="none"/>
          </w:rPr>
          <w:delText>http://fabmed.[YOUR</w:delText>
        </w:r>
        <w:r w:rsidRPr="007E196C" w:rsidDel="002159E9">
          <w:rPr>
            <w:rFonts w:ascii="Calibri" w:eastAsia="Times New Roman" w:hAnsi="Calibri" w:cs="Calibri"/>
          </w:rPr>
          <w:delText>_AKS_</w:delText>
        </w:r>
        <w:r w:rsidRPr="007E196C" w:rsidDel="002159E9">
          <w:rPr>
            <w:rFonts w:ascii="Calibri" w:hAnsi="Calibri" w:cs="Calibri"/>
          </w:rPr>
          <w:delText>DNS_ID].[REGION].aksapp</w:delText>
        </w:r>
        <w:r w:rsidRPr="007E196C" w:rsidDel="002159E9">
          <w:rPr>
            <w:rFonts w:ascii="Calibri" w:eastAsia="Times New Roman" w:hAnsi="Calibri" w:cs="Calibri"/>
          </w:rPr>
          <w:delText>.io</w:delText>
        </w:r>
        <w:r w:rsidR="000D0C8F" w:rsidDel="002159E9">
          <w:fldChar w:fldCharType="begin"/>
        </w:r>
        <w:r w:rsidR="000D0C8F" w:rsidDel="002159E9">
          <w:delInstrText xml:space="preserve"> HYPERLINK </w:delInstrText>
        </w:r>
        <w:r w:rsidR="000D0C8F" w:rsidDel="002159E9">
          <w:fldChar w:fldCharType="end"/>
        </w:r>
      </w:del>
    </w:p>
    <w:p w14:paraId="5561BCD6" w14:textId="3799FB43" w:rsidR="0021368F" w:rsidDel="002159E9" w:rsidRDefault="0021368F" w:rsidP="0021368F">
      <w:pPr>
        <w:pStyle w:val="Heading2"/>
        <w:rPr>
          <w:del w:id="638" w:author="Peter Laudati" w:date="2020-05-14T00:34:00Z"/>
        </w:rPr>
      </w:pPr>
    </w:p>
    <w:p w14:paraId="21962E71" w14:textId="6FABC8D5" w:rsidR="0021368F" w:rsidDel="002159E9" w:rsidRDefault="449CFF96" w:rsidP="0021368F">
      <w:pPr>
        <w:pStyle w:val="Heading2"/>
        <w:rPr>
          <w:del w:id="639" w:author="Peter Laudati" w:date="2020-05-14T00:34:00Z"/>
        </w:rPr>
      </w:pPr>
      <w:del w:id="640" w:author="Peter Laudati" w:date="2020-05-14T00:34:00Z">
        <w:r w:rsidDel="002159E9">
          <w:delText>Proctor Notes &amp; Guidelines</w:delText>
        </w:r>
      </w:del>
    </w:p>
    <w:p w14:paraId="7B0ECA0A" w14:textId="45CBAD90" w:rsidR="0021368F" w:rsidDel="002159E9" w:rsidRDefault="449CFF96" w:rsidP="0021368F">
      <w:pPr>
        <w:pStyle w:val="ListParagraph"/>
        <w:numPr>
          <w:ilvl w:val="0"/>
          <w:numId w:val="9"/>
        </w:numPr>
        <w:rPr>
          <w:del w:id="641" w:author="Peter Laudati" w:date="2020-05-14T00:34:00Z"/>
        </w:rPr>
      </w:pPr>
      <w:del w:id="642" w:author="Peter Laudati" w:date="2020-05-14T00:34:00Z">
        <w:r w:rsidDel="002159E9">
          <w:delText xml:space="preserve">Make sure that attendees </w:delText>
        </w:r>
        <w:r w:rsidR="005D1F31" w:rsidDel="002159E9">
          <w:delText>have a</w:delText>
        </w:r>
        <w:r w:rsidDel="002159E9">
          <w:delText xml:space="preserve"> clear picture of service</w:delText>
        </w:r>
        <w:r w:rsidR="005D1F31" w:rsidDel="002159E9">
          <w:delText>s</w:delText>
        </w:r>
        <w:r w:rsidDel="002159E9">
          <w:delText xml:space="preserve"> and different types</w:delText>
        </w:r>
        <w:r w:rsidR="005D1F31" w:rsidDel="002159E9">
          <w:delText xml:space="preserve"> of networking</w:delText>
        </w:r>
        <w:r w:rsidDel="002159E9">
          <w:delText>.</w:delText>
        </w:r>
      </w:del>
    </w:p>
    <w:p w14:paraId="20373EC6" w14:textId="5FA93992" w:rsidR="00E30034" w:rsidDel="002159E9" w:rsidRDefault="00BD7516" w:rsidP="0021368F">
      <w:pPr>
        <w:pStyle w:val="ListParagraph"/>
        <w:numPr>
          <w:ilvl w:val="0"/>
          <w:numId w:val="9"/>
        </w:numPr>
        <w:rPr>
          <w:del w:id="643" w:author="Peter Laudati" w:date="2020-05-14T00:34:00Z"/>
        </w:rPr>
      </w:pPr>
      <w:del w:id="644" w:author="Peter Laudati" w:date="2020-05-14T00:34:00Z">
        <w:r w:rsidDel="002159E9">
          <w:delText xml:space="preserve">The </w:delText>
        </w:r>
        <w:r w:rsidR="449CFF96" w:rsidDel="002159E9">
          <w:delText>Ingress Controller ha</w:delText>
        </w:r>
        <w:r w:rsidDel="002159E9">
          <w:delText>s</w:delText>
        </w:r>
        <w:r w:rsidR="449CFF96" w:rsidDel="002159E9">
          <w:delText xml:space="preserve"> many capabilities, attendees are going to experiment only </w:delText>
        </w:r>
        <w:r w:rsidDel="002159E9">
          <w:delText xml:space="preserve">with </w:delText>
        </w:r>
        <w:r w:rsidR="449CFF96" w:rsidDel="002159E9">
          <w:delText>its DNS routing capability in this challenge</w:delText>
        </w:r>
      </w:del>
    </w:p>
    <w:p w14:paraId="3ADFA7EA" w14:textId="646AFF2C" w:rsidR="00E30034" w:rsidDel="002159E9" w:rsidRDefault="449CFF96" w:rsidP="0021368F">
      <w:pPr>
        <w:pStyle w:val="ListParagraph"/>
        <w:numPr>
          <w:ilvl w:val="0"/>
          <w:numId w:val="9"/>
        </w:numPr>
        <w:rPr>
          <w:del w:id="645" w:author="Peter Laudati" w:date="2020-05-14T00:34:00Z"/>
        </w:rPr>
      </w:pPr>
      <w:del w:id="646" w:author="Peter Laudati" w:date="2020-05-14T00:34:00Z">
        <w:r w:rsidDel="002159E9">
          <w:delText>Make sure that each attendee</w:delText>
        </w:r>
        <w:r w:rsidR="00BD7516" w:rsidDel="002159E9">
          <w:delText>’</w:delText>
        </w:r>
        <w:r w:rsidDel="002159E9">
          <w:delText xml:space="preserve">s AKS cluster is enabled with HTTP Application </w:delText>
        </w:r>
        <w:r w:rsidR="00BD7516" w:rsidDel="002159E9">
          <w:delText>R</w:delText>
        </w:r>
        <w:r w:rsidDel="002159E9">
          <w:delText>outing.</w:delText>
        </w:r>
      </w:del>
    </w:p>
    <w:p w14:paraId="36BD5C3C" w14:textId="3F215D03" w:rsidR="00BD7516" w:rsidDel="002159E9" w:rsidRDefault="449CFF96" w:rsidP="0021368F">
      <w:pPr>
        <w:pStyle w:val="ListParagraph"/>
        <w:numPr>
          <w:ilvl w:val="0"/>
          <w:numId w:val="9"/>
        </w:numPr>
        <w:rPr>
          <w:del w:id="647" w:author="Peter Laudati" w:date="2020-05-14T00:34:00Z"/>
        </w:rPr>
      </w:pPr>
      <w:del w:id="648" w:author="Peter Laudati" w:date="2020-05-14T00:34:00Z">
        <w:r w:rsidDel="002159E9">
          <w:delText xml:space="preserve">Refer </w:delText>
        </w:r>
        <w:r w:rsidR="00BD7516" w:rsidDel="002159E9">
          <w:delText xml:space="preserve">to </w:delText>
        </w:r>
        <w:r w:rsidDel="002159E9">
          <w:delText>the AKS Doc for the verification of logs</w:delText>
        </w:r>
      </w:del>
    </w:p>
    <w:p w14:paraId="5338CFBF" w14:textId="259CC492" w:rsidR="00E15525" w:rsidDel="002159E9" w:rsidRDefault="00BD7516" w:rsidP="0021368F">
      <w:pPr>
        <w:pStyle w:val="ListParagraph"/>
        <w:numPr>
          <w:ilvl w:val="0"/>
          <w:numId w:val="9"/>
        </w:numPr>
        <w:rPr>
          <w:del w:id="649" w:author="Peter Laudati" w:date="2020-05-14T00:34:00Z"/>
        </w:rPr>
      </w:pPr>
      <w:del w:id="650" w:author="Peter Laudati" w:date="2020-05-14T00:34:00Z">
        <w:r w:rsidDel="002159E9">
          <w:delText>V</w:delText>
        </w:r>
        <w:r w:rsidR="449CFF96" w:rsidDel="002159E9">
          <w:delText>alidate DNS entries in the portal</w:delText>
        </w:r>
        <w:r w:rsidDel="002159E9">
          <w:delText xml:space="preserve"> by navigating to the “special” resource group created for each AKS cluster and find the “DNS Zone” object in there.</w:delText>
        </w:r>
      </w:del>
    </w:p>
    <w:p w14:paraId="1C607D08" w14:textId="18E0844D" w:rsidR="00C51D62" w:rsidRDefault="00C51D62" w:rsidP="00C51D62"/>
    <w:p w14:paraId="3CA954ED" w14:textId="18E0844D" w:rsidR="00C51D62" w:rsidRDefault="00C51D62" w:rsidP="00C51D62"/>
    <w:p w14:paraId="472BEAB4" w14:textId="18E0844D" w:rsidR="00C51D62" w:rsidRDefault="00C51D62" w:rsidP="00C51D62"/>
    <w:p w14:paraId="7AD7D6BA" w14:textId="18E0844D" w:rsidR="00C51D62" w:rsidRPr="00357226" w:rsidRDefault="00C51D62" w:rsidP="00C51D62"/>
    <w:p w14:paraId="34CDB1DA" w14:textId="0E3AB293" w:rsidR="00913712" w:rsidRDefault="00C51D62" w:rsidP="00C51D62">
      <w:pPr>
        <w:pStyle w:val="Heading1"/>
        <w:spacing w:before="0"/>
      </w:pPr>
      <w:r>
        <w:br w:type="page"/>
      </w:r>
      <w:r w:rsidR="36D00D43">
        <w:lastRenderedPageBreak/>
        <w:t>Challenge Set 11: Operations and Monitoring</w:t>
      </w:r>
    </w:p>
    <w:p w14:paraId="5E0E3DE3" w14:textId="4C6C7D20" w:rsidR="00B44C38" w:rsidRDefault="00B44C38" w:rsidP="00B44C38">
      <w:pPr>
        <w:pStyle w:val="Heading2"/>
      </w:pPr>
      <w:r>
        <w:t>Lecture:</w:t>
      </w:r>
    </w:p>
    <w:p w14:paraId="709F069D" w14:textId="11D2D5EB" w:rsidR="00CE2FF3" w:rsidRDefault="00CE2FF3" w:rsidP="00B44C38">
      <w:pPr>
        <w:pStyle w:val="ListParagraph"/>
        <w:numPr>
          <w:ilvl w:val="0"/>
          <w:numId w:val="9"/>
        </w:numPr>
      </w:pPr>
      <w:r w:rsidRPr="00CE2FF3">
        <w:t>Monitoring provides us with the ability to view what is happening within the cluster nodes, pods and containers.</w:t>
      </w:r>
    </w:p>
    <w:p w14:paraId="6065573C" w14:textId="71A3F23A" w:rsidR="00EB258B" w:rsidRDefault="00EB258B" w:rsidP="00B44C38">
      <w:pPr>
        <w:pStyle w:val="ListParagraph"/>
        <w:numPr>
          <w:ilvl w:val="0"/>
          <w:numId w:val="9"/>
        </w:numPr>
      </w:pPr>
      <w:r>
        <w:t>Benefits:</w:t>
      </w:r>
    </w:p>
    <w:p w14:paraId="0005FA6D" w14:textId="77777777" w:rsidR="00EB258B" w:rsidRDefault="00EB258B" w:rsidP="00EB258B">
      <w:pPr>
        <w:pStyle w:val="ListParagraph"/>
        <w:numPr>
          <w:ilvl w:val="1"/>
          <w:numId w:val="9"/>
        </w:numPr>
      </w:pPr>
      <w:r>
        <w:t>View application logs.</w:t>
      </w:r>
    </w:p>
    <w:p w14:paraId="0064D3CF" w14:textId="77777777" w:rsidR="00EB258B" w:rsidRDefault="00EB258B" w:rsidP="00EB258B">
      <w:pPr>
        <w:pStyle w:val="ListParagraph"/>
        <w:numPr>
          <w:ilvl w:val="1"/>
          <w:numId w:val="9"/>
        </w:numPr>
      </w:pPr>
      <w:r>
        <w:t>Identify resource bottlenecks.</w:t>
      </w:r>
    </w:p>
    <w:p w14:paraId="371E661F" w14:textId="77777777" w:rsidR="00EB258B" w:rsidRDefault="00EB258B" w:rsidP="00EB258B">
      <w:pPr>
        <w:pStyle w:val="ListParagraph"/>
        <w:numPr>
          <w:ilvl w:val="1"/>
          <w:numId w:val="9"/>
        </w:numPr>
      </w:pPr>
      <w:r>
        <w:t>View the controller's or pod's overall performance.</w:t>
      </w:r>
    </w:p>
    <w:p w14:paraId="2440840E" w14:textId="77777777" w:rsidR="00EB258B" w:rsidRDefault="00EB258B" w:rsidP="00EB258B">
      <w:pPr>
        <w:pStyle w:val="ListParagraph"/>
        <w:numPr>
          <w:ilvl w:val="1"/>
          <w:numId w:val="9"/>
        </w:numPr>
      </w:pPr>
      <w:r>
        <w:t>Review the resource utilization of workloads running on the host that are unrelated to the standard processes that support the pod.</w:t>
      </w:r>
    </w:p>
    <w:p w14:paraId="5A16D4DE" w14:textId="77777777" w:rsidR="00EB258B" w:rsidRDefault="00EB258B" w:rsidP="00EB258B">
      <w:pPr>
        <w:pStyle w:val="ListParagraph"/>
        <w:numPr>
          <w:ilvl w:val="1"/>
          <w:numId w:val="9"/>
        </w:numPr>
      </w:pPr>
      <w:r>
        <w:t>Understand the behavior of the cluster under average and heaviest loads.</w:t>
      </w:r>
    </w:p>
    <w:p w14:paraId="399099A0" w14:textId="5BB60D03" w:rsidR="00EB258B" w:rsidRDefault="00EB258B" w:rsidP="00662C8A">
      <w:pPr>
        <w:pStyle w:val="ListParagraph"/>
        <w:numPr>
          <w:ilvl w:val="1"/>
          <w:numId w:val="9"/>
        </w:numPr>
      </w:pPr>
      <w:r>
        <w:t>Identify capacity needs and determine the maximum load that the cluster can sustain.</w:t>
      </w:r>
    </w:p>
    <w:p w14:paraId="15E9936A" w14:textId="36442DD5" w:rsidR="007C67B4" w:rsidRPr="00201B69" w:rsidRDefault="007C67B4" w:rsidP="00B44C38">
      <w:pPr>
        <w:pStyle w:val="ListParagraph"/>
        <w:numPr>
          <w:ilvl w:val="0"/>
          <w:numId w:val="9"/>
        </w:numPr>
      </w:pPr>
      <w:r w:rsidRPr="00201B69">
        <w:t xml:space="preserve">Talk about </w:t>
      </w:r>
      <w:r w:rsidR="005B6D84" w:rsidRPr="00201B69">
        <w:t>Kubernetes logging capabilities</w:t>
      </w:r>
    </w:p>
    <w:p w14:paraId="4ED309AA" w14:textId="323D14E3" w:rsidR="005B6D84" w:rsidRPr="00201B69" w:rsidRDefault="00BA5D31" w:rsidP="00662C8A">
      <w:pPr>
        <w:pStyle w:val="ListParagraph"/>
        <w:numPr>
          <w:ilvl w:val="1"/>
          <w:numId w:val="9"/>
        </w:numPr>
      </w:pPr>
      <w:proofErr w:type="spellStart"/>
      <w:r w:rsidRPr="00201B69">
        <w:t>k</w:t>
      </w:r>
      <w:r w:rsidR="007D5A59" w:rsidRPr="00201B69">
        <w:t>ubectl</w:t>
      </w:r>
      <w:proofErr w:type="spellEnd"/>
      <w:r w:rsidR="00CD3085" w:rsidRPr="00201B69">
        <w:t xml:space="preserve"> logs – full log</w:t>
      </w:r>
      <w:r w:rsidR="008C146B" w:rsidRPr="00201B69">
        <w:t>s</w:t>
      </w:r>
      <w:r w:rsidR="00CD3085" w:rsidRPr="00201B69">
        <w:t xml:space="preserve"> for the container</w:t>
      </w:r>
    </w:p>
    <w:p w14:paraId="0E664CC3" w14:textId="77777777" w:rsidR="00980932" w:rsidRPr="00201B69" w:rsidRDefault="00980932" w:rsidP="00980932">
      <w:pPr>
        <w:pStyle w:val="ListParagraph"/>
        <w:numPr>
          <w:ilvl w:val="0"/>
          <w:numId w:val="9"/>
        </w:numPr>
      </w:pPr>
      <w:r w:rsidRPr="00201B69">
        <w:t>Talk about troubleshooting</w:t>
      </w:r>
    </w:p>
    <w:p w14:paraId="059B80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describe pod – for finding failure reasons</w:t>
      </w:r>
    </w:p>
    <w:p w14:paraId="39ACC9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exec – for getting a shell in a running container</w:t>
      </w:r>
    </w:p>
    <w:p w14:paraId="044F5C9F" w14:textId="004C3797" w:rsidR="00346596" w:rsidRPr="00346596" w:rsidRDefault="00913712" w:rsidP="00346596">
      <w:pPr>
        <w:pStyle w:val="Heading2"/>
      </w:pPr>
      <w:r w:rsidRPr="00913712">
        <w:t>Challenge</w:t>
      </w:r>
      <w:r w:rsidR="002D028C">
        <w:t>s:</w:t>
      </w:r>
    </w:p>
    <w:p w14:paraId="630F5F3A" w14:textId="77777777" w:rsidR="00201B69" w:rsidRPr="00201B69" w:rsidRDefault="00201B69" w:rsidP="00201B69">
      <w:pPr>
        <w:pStyle w:val="ListParagraph"/>
        <w:numPr>
          <w:ilvl w:val="0"/>
          <w:numId w:val="6"/>
        </w:numPr>
        <w:spacing w:after="0"/>
      </w:pPr>
      <w:r w:rsidRPr="00201B69">
        <w:t>Find the logs for your application’s containers</w:t>
      </w:r>
    </w:p>
    <w:p w14:paraId="5FC525BC" w14:textId="77777777" w:rsidR="00201B69" w:rsidRPr="00201B69" w:rsidRDefault="00201B69" w:rsidP="00201B69">
      <w:pPr>
        <w:pStyle w:val="ListParagraph"/>
        <w:numPr>
          <w:ilvl w:val="1"/>
          <w:numId w:val="6"/>
        </w:numPr>
        <w:spacing w:after="0"/>
      </w:pPr>
      <w:r w:rsidRPr="00201B69">
        <w:t>Using the Kubernetes Dashboard</w:t>
      </w:r>
    </w:p>
    <w:p w14:paraId="29458C31" w14:textId="77777777" w:rsidR="00201B69" w:rsidRPr="00201B69" w:rsidRDefault="00201B69" w:rsidP="00201B69">
      <w:pPr>
        <w:pStyle w:val="ListParagraph"/>
        <w:numPr>
          <w:ilvl w:val="1"/>
          <w:numId w:val="6"/>
        </w:numPr>
        <w:spacing w:after="0"/>
      </w:pPr>
      <w:r w:rsidRPr="00201B69">
        <w:t xml:space="preserve">Using </w:t>
      </w:r>
      <w:proofErr w:type="spellStart"/>
      <w:r w:rsidRPr="00201B69">
        <w:t>kubectl</w:t>
      </w:r>
      <w:proofErr w:type="spellEnd"/>
    </w:p>
    <w:p w14:paraId="6C20070B" w14:textId="77777777" w:rsidR="00201B69" w:rsidRPr="00201B69" w:rsidRDefault="00201B69" w:rsidP="00201B69">
      <w:pPr>
        <w:pStyle w:val="ListParagraph"/>
        <w:numPr>
          <w:ilvl w:val="1"/>
          <w:numId w:val="6"/>
        </w:numPr>
        <w:spacing w:after="0"/>
      </w:pPr>
      <w:r w:rsidRPr="00201B69">
        <w:t>Notice how you can check the logs of any of your pods individually.</w:t>
      </w:r>
    </w:p>
    <w:p w14:paraId="23BB29A2" w14:textId="1AE415C0" w:rsidR="00201B69" w:rsidRPr="00201B69" w:rsidRDefault="0048644B" w:rsidP="00201B69">
      <w:pPr>
        <w:pStyle w:val="ListParagraph"/>
        <w:numPr>
          <w:ilvl w:val="0"/>
          <w:numId w:val="6"/>
        </w:numPr>
        <w:spacing w:after="0"/>
      </w:pPr>
      <w:r>
        <w:t>Start</w:t>
      </w:r>
      <w:r w:rsidR="00201B69" w:rsidRPr="00201B69">
        <w:t xml:space="preserve"> a </w:t>
      </w:r>
      <w:r>
        <w:t xml:space="preserve">bash </w:t>
      </w:r>
      <w:r w:rsidR="00201B69" w:rsidRPr="00201B69">
        <w:t>shell into one of the containers running on a pod and check the list of running processes</w:t>
      </w:r>
    </w:p>
    <w:p w14:paraId="5E38F069" w14:textId="77777777" w:rsidR="00201B69" w:rsidRPr="00201B69" w:rsidRDefault="00201B69" w:rsidP="00201B69">
      <w:pPr>
        <w:pStyle w:val="ListParagraph"/>
        <w:numPr>
          <w:ilvl w:val="0"/>
          <w:numId w:val="6"/>
        </w:numPr>
        <w:spacing w:after="0"/>
      </w:pPr>
      <w:r w:rsidRPr="00201B69">
        <w:t>Find out if your pods had any errors.</w:t>
      </w:r>
    </w:p>
    <w:p w14:paraId="346B3F11" w14:textId="20D01718" w:rsidR="00CE2FF3" w:rsidRDefault="00E160FC" w:rsidP="002D028C">
      <w:pPr>
        <w:pStyle w:val="ListParagraph"/>
        <w:numPr>
          <w:ilvl w:val="0"/>
          <w:numId w:val="6"/>
        </w:numPr>
        <w:spacing w:after="0"/>
      </w:pPr>
      <w:r>
        <w:t>Azure Monitor</w:t>
      </w:r>
      <w:r w:rsidR="0021724C">
        <w:t>:</w:t>
      </w:r>
    </w:p>
    <w:p w14:paraId="326584E5" w14:textId="6CCB70F7" w:rsidR="0021724C" w:rsidRDefault="0021724C" w:rsidP="0021724C">
      <w:pPr>
        <w:pStyle w:val="ListParagraph"/>
        <w:numPr>
          <w:ilvl w:val="1"/>
          <w:numId w:val="6"/>
        </w:numPr>
        <w:spacing w:after="0"/>
      </w:pPr>
      <w:r>
        <w:t xml:space="preserve">Enable "Azure Monitor for </w:t>
      </w:r>
      <w:r w:rsidR="00E82DAF">
        <w:t>C</w:t>
      </w:r>
      <w:r>
        <w:t>ontainers" on the AKS cluster</w:t>
      </w:r>
    </w:p>
    <w:p w14:paraId="7BA81B21" w14:textId="77777777" w:rsidR="0021724C" w:rsidRDefault="0021724C" w:rsidP="0021724C">
      <w:pPr>
        <w:pStyle w:val="ListParagraph"/>
        <w:numPr>
          <w:ilvl w:val="1"/>
          <w:numId w:val="6"/>
        </w:numPr>
        <w:spacing w:after="0"/>
      </w:pPr>
      <w:r>
        <w:t>Show a screenshot of CPU and memory utilization of all nodes</w:t>
      </w:r>
    </w:p>
    <w:p w14:paraId="62BDAFDB" w14:textId="1D5B0D3E" w:rsidR="0021724C" w:rsidRDefault="0021724C" w:rsidP="00662C8A">
      <w:pPr>
        <w:pStyle w:val="ListParagraph"/>
        <w:numPr>
          <w:ilvl w:val="1"/>
          <w:numId w:val="6"/>
        </w:numPr>
        <w:spacing w:after="0"/>
      </w:pPr>
      <w:r>
        <w:t>Show a screenshot displaying logs from the frontend and backend containers</w:t>
      </w:r>
    </w:p>
    <w:p w14:paraId="4917C9CE" w14:textId="428DB9E4" w:rsidR="0021724C" w:rsidRDefault="00E160FC" w:rsidP="0021724C">
      <w:pPr>
        <w:pStyle w:val="ListParagraph"/>
        <w:numPr>
          <w:ilvl w:val="0"/>
          <w:numId w:val="6"/>
        </w:numPr>
        <w:spacing w:after="0"/>
      </w:pPr>
      <w:r>
        <w:t>Kibana</w:t>
      </w:r>
      <w:r w:rsidR="0021724C">
        <w:t>:</w:t>
      </w:r>
    </w:p>
    <w:p w14:paraId="4C2B9BBC" w14:textId="25211CEF" w:rsidR="0021724C" w:rsidRDefault="0021724C" w:rsidP="0021724C">
      <w:pPr>
        <w:pStyle w:val="ListParagraph"/>
        <w:numPr>
          <w:ilvl w:val="1"/>
          <w:numId w:val="6"/>
        </w:numPr>
        <w:spacing w:after="0"/>
      </w:pPr>
      <w:r>
        <w:t xml:space="preserve">Install </w:t>
      </w:r>
      <w:proofErr w:type="spellStart"/>
      <w:r>
        <w:t>Fluentd</w:t>
      </w:r>
      <w:proofErr w:type="spellEnd"/>
      <w:r>
        <w:t xml:space="preserve"> and Kibana resources on the </w:t>
      </w:r>
      <w:r w:rsidR="004F3B4E">
        <w:t>Kubernetes</w:t>
      </w:r>
      <w:r>
        <w:t xml:space="preserve"> cluster to use an external </w:t>
      </w:r>
      <w:proofErr w:type="spellStart"/>
      <w:r>
        <w:t>ElasticSearch</w:t>
      </w:r>
      <w:proofErr w:type="spellEnd"/>
      <w:r>
        <w:t xml:space="preserve"> cluster</w:t>
      </w:r>
    </w:p>
    <w:p w14:paraId="400247E0" w14:textId="0B6E30B7" w:rsidR="0021724C" w:rsidRDefault="0021724C" w:rsidP="0021724C">
      <w:pPr>
        <w:pStyle w:val="ListParagraph"/>
        <w:numPr>
          <w:ilvl w:val="1"/>
          <w:numId w:val="6"/>
        </w:numPr>
        <w:spacing w:after="0"/>
      </w:pPr>
      <w:r>
        <w:t>Create a Kibana Dashboard that shows a summary of logs from the front</w:t>
      </w:r>
      <w:r w:rsidR="005E63E3">
        <w:t>-</w:t>
      </w:r>
      <w:r>
        <w:t>end app only</w:t>
      </w:r>
    </w:p>
    <w:p w14:paraId="328C2847" w14:textId="0E475337" w:rsidR="0021724C" w:rsidRDefault="0021724C" w:rsidP="0021724C">
      <w:pPr>
        <w:pStyle w:val="ListParagraph"/>
        <w:numPr>
          <w:ilvl w:val="1"/>
          <w:numId w:val="6"/>
        </w:numPr>
        <w:spacing w:after="0"/>
      </w:pPr>
      <w:r>
        <w:t>Create a Kibana Dashboard that shows a summary of logs from the back</w:t>
      </w:r>
      <w:r w:rsidR="005E63E3">
        <w:t>-</w:t>
      </w:r>
      <w:r>
        <w:t>end app only</w:t>
      </w:r>
    </w:p>
    <w:p w14:paraId="5D3A6541" w14:textId="4BFB4B8F" w:rsidR="0021724C" w:rsidRDefault="0021724C" w:rsidP="00662C8A">
      <w:pPr>
        <w:pStyle w:val="ListParagraph"/>
        <w:numPr>
          <w:ilvl w:val="1"/>
          <w:numId w:val="6"/>
        </w:numPr>
        <w:spacing w:after="0"/>
      </w:pPr>
      <w:r>
        <w:t xml:space="preserve">Create a </w:t>
      </w:r>
      <w:r w:rsidR="005E63E3">
        <w:t>K</w:t>
      </w:r>
      <w:r>
        <w:t xml:space="preserve">ibana Dashboard that gives a count of all log events from the </w:t>
      </w:r>
      <w:proofErr w:type="spellStart"/>
      <w:r>
        <w:t>kubernetes</w:t>
      </w:r>
      <w:proofErr w:type="spellEnd"/>
      <w:r>
        <w:t xml:space="preserve"> cluster for the last 30 minutes only.</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6462CE44" w14:textId="5F6C1DE0" w:rsidR="00B632B5" w:rsidRPr="00201B69" w:rsidRDefault="00330894" w:rsidP="00B632B5">
      <w:pPr>
        <w:pStyle w:val="ListParagraph"/>
        <w:numPr>
          <w:ilvl w:val="0"/>
          <w:numId w:val="6"/>
        </w:numPr>
      </w:pPr>
      <w:r>
        <w:t xml:space="preserve">You can check for the logs of a </w:t>
      </w:r>
      <w:r w:rsidR="00FC27FC">
        <w:t>pod</w:t>
      </w:r>
      <w:r>
        <w:t xml:space="preserve"> using:</w:t>
      </w:r>
    </w:p>
    <w:p w14:paraId="3D900542" w14:textId="4279BB1F"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logs </w:t>
      </w:r>
    </w:p>
    <w:p w14:paraId="592686CC" w14:textId="7867F7F7" w:rsidR="00B632B5" w:rsidRPr="00201B69" w:rsidRDefault="00FC27FC" w:rsidP="00B632B5">
      <w:pPr>
        <w:pStyle w:val="ListParagraph"/>
        <w:numPr>
          <w:ilvl w:val="0"/>
          <w:numId w:val="6"/>
        </w:numPr>
      </w:pPr>
      <w:r>
        <w:t xml:space="preserve">Pod failures can be </w:t>
      </w:r>
      <w:r w:rsidR="003E059D">
        <w:t>investigated during t</w:t>
      </w:r>
      <w:r w:rsidR="00B632B5" w:rsidRPr="00201B69">
        <w:t>roubleshooting</w:t>
      </w:r>
      <w:r w:rsidR="003E059D">
        <w:t xml:space="preserve"> with:</w:t>
      </w:r>
    </w:p>
    <w:p w14:paraId="360E2770" w14:textId="47A0A562"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describe pod </w:t>
      </w:r>
    </w:p>
    <w:p w14:paraId="533D0976" w14:textId="16D9EF2E" w:rsidR="009E3EDB" w:rsidRDefault="009E3EDB" w:rsidP="00A0148D">
      <w:pPr>
        <w:pStyle w:val="ListParagraph"/>
        <w:numPr>
          <w:ilvl w:val="0"/>
          <w:numId w:val="6"/>
        </w:numPr>
        <w:spacing w:after="0"/>
      </w:pPr>
      <w:r>
        <w:lastRenderedPageBreak/>
        <w:t xml:space="preserve">A bash shell can be opened on any pod so you can poke around </w:t>
      </w:r>
      <w:r w:rsidR="00C3793C">
        <w:t>on the filesystem to debug issues. You can open the shell with:</w:t>
      </w:r>
    </w:p>
    <w:p w14:paraId="41163892" w14:textId="5219B44D" w:rsidR="002D028C" w:rsidRDefault="00B632B5" w:rsidP="00C3793C">
      <w:pPr>
        <w:pStyle w:val="ListParagraph"/>
        <w:numPr>
          <w:ilvl w:val="1"/>
          <w:numId w:val="6"/>
        </w:numPr>
        <w:spacing w:after="0"/>
        <w:rPr>
          <w:b/>
        </w:rPr>
      </w:pPr>
      <w:proofErr w:type="spellStart"/>
      <w:r w:rsidRPr="00C3793C">
        <w:rPr>
          <w:b/>
        </w:rPr>
        <w:t>kubectl</w:t>
      </w:r>
      <w:proofErr w:type="spellEnd"/>
      <w:r w:rsidRPr="00C3793C">
        <w:rPr>
          <w:b/>
        </w:rPr>
        <w:t xml:space="preserve"> exec</w:t>
      </w:r>
    </w:p>
    <w:p w14:paraId="3F26D6CC" w14:textId="5BF449BA" w:rsidR="00C3793C" w:rsidRPr="00C3793C" w:rsidRDefault="00C3793C" w:rsidP="00C3793C">
      <w:pPr>
        <w:pStyle w:val="ListParagraph"/>
        <w:numPr>
          <w:ilvl w:val="0"/>
          <w:numId w:val="6"/>
        </w:numPr>
        <w:spacing w:after="0"/>
        <w:rPr>
          <w:b/>
          <w:highlight w:val="yellow"/>
        </w:rPr>
      </w:pPr>
      <w:r w:rsidRPr="00C3793C">
        <w:rPr>
          <w:highlight w:val="yellow"/>
        </w:rPr>
        <w:t>Proctor material needed for Azure Monitor</w:t>
      </w:r>
    </w:p>
    <w:p w14:paraId="45BD412F" w14:textId="1B555671" w:rsidR="00C3793C" w:rsidRPr="00C3793C" w:rsidRDefault="00C3793C" w:rsidP="00C3793C">
      <w:pPr>
        <w:pStyle w:val="ListParagraph"/>
        <w:numPr>
          <w:ilvl w:val="0"/>
          <w:numId w:val="6"/>
        </w:numPr>
        <w:spacing w:after="0"/>
        <w:rPr>
          <w:b/>
          <w:highlight w:val="yellow"/>
        </w:rPr>
      </w:pPr>
      <w:r w:rsidRPr="00C3793C">
        <w:rPr>
          <w:highlight w:val="yellow"/>
        </w:rPr>
        <w:t>Proctor material needed for Kibana</w:t>
      </w:r>
    </w:p>
    <w:p w14:paraId="6DA050B0" w14:textId="075AF9D0" w:rsidR="00C56DD4" w:rsidRDefault="00C56DD4">
      <w:pPr>
        <w:rPr>
          <w:rFonts w:asciiTheme="majorHAnsi" w:eastAsiaTheme="majorEastAsia" w:hAnsiTheme="majorHAnsi" w:cstheme="majorBidi"/>
          <w:color w:val="2F5496" w:themeColor="accent1" w:themeShade="BF"/>
          <w:sz w:val="32"/>
          <w:szCs w:val="32"/>
        </w:rPr>
      </w:pPr>
    </w:p>
    <w:p w14:paraId="482E426E" w14:textId="31B753B3" w:rsidR="000A336E" w:rsidRDefault="000A336E">
      <w:pPr>
        <w:rPr>
          <w:rFonts w:asciiTheme="majorHAnsi" w:eastAsiaTheme="majorEastAsia" w:hAnsiTheme="majorHAnsi" w:cstheme="majorBidi"/>
          <w:color w:val="2F5496" w:themeColor="accent1" w:themeShade="BF"/>
          <w:sz w:val="32"/>
          <w:szCs w:val="32"/>
        </w:rPr>
      </w:pPr>
    </w:p>
    <w:p w14:paraId="6112B66B" w14:textId="77777777" w:rsidR="000A336E" w:rsidRDefault="000A336E">
      <w:pPr>
        <w:rPr>
          <w:rFonts w:asciiTheme="majorHAnsi" w:eastAsiaTheme="majorEastAsia" w:hAnsiTheme="majorHAnsi" w:cstheme="majorBidi"/>
          <w:color w:val="2F5496" w:themeColor="accent1" w:themeShade="BF"/>
          <w:sz w:val="32"/>
          <w:szCs w:val="32"/>
        </w:rPr>
      </w:pPr>
    </w:p>
    <w:sectPr w:rsidR="000A336E">
      <w:headerReference w:type="default"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4" w:author="Gino Filicetti" w:date="2020-05-19T18:52:00Z" w:initials="GF">
    <w:p w14:paraId="2779B69B" w14:textId="77777777" w:rsidR="00EA64FD" w:rsidRDefault="00EA64FD">
      <w:pPr>
        <w:rPr>
          <w:sz w:val="20"/>
          <w:szCs w:val="20"/>
        </w:rPr>
      </w:pPr>
      <w:r>
        <w:rPr>
          <w:rStyle w:val="CommentReference"/>
        </w:rPr>
        <w:annotationRef/>
      </w:r>
      <w:r>
        <w:t>NOTE: This challenge is using static persistent storage using an azure disk attached to a single pod.  While this technically works for this example, it is not a best practice.  A better practice is to configure a persistent volume on the cluster, then use a persistent volume claim (PVC) in the mongo pod that uses the cluster’s volume.  This challenge should be re-written to use the PVC pattern.</w:t>
      </w:r>
      <w:r>
        <w:cr/>
      </w:r>
    </w:p>
    <w:p w14:paraId="035F189A" w14:textId="77777777" w:rsidR="00EA64FD" w:rsidRDefault="00EA64FD">
      <w:pPr>
        <w:rPr>
          <w:sz w:val="20"/>
          <w:szCs w:val="20"/>
        </w:rPr>
      </w:pPr>
      <w:r>
        <w:t>To do this, we’ll need a new solution file in the repo that has the ‘answers’ that work.</w:t>
      </w:r>
      <w:r>
        <w:cr/>
      </w:r>
    </w:p>
    <w:p w14:paraId="723F7993" w14:textId="77777777" w:rsidR="00EA64FD" w:rsidRDefault="00EA64FD"/>
    <w:p w14:paraId="1FFDFE5C" w14:textId="0827EDFF" w:rsidR="00EA64FD" w:rsidRDefault="00EA64FD" w:rsidP="00EA64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FDF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A970" w16cex:dateUtc="2020-05-19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FDFE5C" w16cid:durableId="226EA9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C7233" w14:textId="77777777" w:rsidR="009C0F6E" w:rsidRDefault="009C0F6E" w:rsidP="00346596">
      <w:pPr>
        <w:spacing w:after="0" w:line="240" w:lineRule="auto"/>
      </w:pPr>
      <w:r>
        <w:separator/>
      </w:r>
    </w:p>
  </w:endnote>
  <w:endnote w:type="continuationSeparator" w:id="0">
    <w:p w14:paraId="2D320848" w14:textId="77777777" w:rsidR="009C0F6E" w:rsidRDefault="009C0F6E" w:rsidP="00346596">
      <w:pPr>
        <w:spacing w:after="0" w:line="240" w:lineRule="auto"/>
      </w:pPr>
      <w:r>
        <w:continuationSeparator/>
      </w:r>
    </w:p>
  </w:endnote>
  <w:endnote w:type="continuationNotice" w:id="1">
    <w:p w14:paraId="598A630A" w14:textId="77777777" w:rsidR="009C0F6E" w:rsidRDefault="009C0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FMono-Regula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651" w:author="David Stampfli" w:date="2020-04-27T11:01:00Z"/>
  <w:sdt>
    <w:sdtPr>
      <w:id w:val="2007474206"/>
      <w:docPartObj>
        <w:docPartGallery w:val="Page Numbers (Bottom of Page)"/>
        <w:docPartUnique/>
      </w:docPartObj>
    </w:sdtPr>
    <w:sdtEndPr>
      <w:rPr>
        <w:noProof/>
      </w:rPr>
    </w:sdtEndPr>
    <w:sdtContent>
      <w:customXmlInsRangeEnd w:id="651"/>
      <w:p w14:paraId="0C96D17E" w14:textId="51A668ED" w:rsidR="00030DE3" w:rsidRDefault="00030DE3">
        <w:pPr>
          <w:pStyle w:val="Footer"/>
          <w:jc w:val="center"/>
          <w:rPr>
            <w:ins w:id="652" w:author="David Stampfli" w:date="2020-04-27T11:01:00Z"/>
          </w:rPr>
        </w:pPr>
        <w:ins w:id="653" w:author="David Stampfli" w:date="2020-04-27T11:01:00Z">
          <w:r>
            <w:fldChar w:fldCharType="begin"/>
          </w:r>
          <w:r>
            <w:instrText xml:space="preserve"> PAGE   \* MERGEFORMAT </w:instrText>
          </w:r>
          <w:r>
            <w:fldChar w:fldCharType="separate"/>
          </w:r>
          <w:r>
            <w:rPr>
              <w:noProof/>
            </w:rPr>
            <w:t>2</w:t>
          </w:r>
          <w:r>
            <w:rPr>
              <w:noProof/>
            </w:rPr>
            <w:fldChar w:fldCharType="end"/>
          </w:r>
        </w:ins>
      </w:p>
      <w:customXmlInsRangeStart w:id="654" w:author="David Stampfli" w:date="2020-04-27T11:01:00Z"/>
    </w:sdtContent>
  </w:sdt>
  <w:customXmlInsRangeEnd w:id="654"/>
  <w:p w14:paraId="700C7ABB" w14:textId="49DC62CF" w:rsidR="00702DEA" w:rsidRDefault="00702DEA" w:rsidP="1EE21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702DEA" w14:paraId="3660D673" w14:textId="77777777" w:rsidTr="1EE21745">
      <w:tc>
        <w:tcPr>
          <w:tcW w:w="3120" w:type="dxa"/>
        </w:tcPr>
        <w:p w14:paraId="7007920E" w14:textId="05C6D5A9" w:rsidR="00702DEA" w:rsidRDefault="00702DEA" w:rsidP="1EE21745">
          <w:pPr>
            <w:pStyle w:val="Header"/>
            <w:ind w:left="-115"/>
          </w:pPr>
        </w:p>
      </w:tc>
      <w:tc>
        <w:tcPr>
          <w:tcW w:w="3120" w:type="dxa"/>
        </w:tcPr>
        <w:p w14:paraId="31348A91" w14:textId="72AFA38F" w:rsidR="00702DEA" w:rsidRDefault="00702DEA" w:rsidP="1EE21745">
          <w:pPr>
            <w:pStyle w:val="Header"/>
            <w:jc w:val="center"/>
          </w:pPr>
        </w:p>
      </w:tc>
      <w:tc>
        <w:tcPr>
          <w:tcW w:w="3120" w:type="dxa"/>
        </w:tcPr>
        <w:p w14:paraId="3BBDC6E1" w14:textId="0623F2AA" w:rsidR="00702DEA" w:rsidRDefault="00702DEA" w:rsidP="1EE21745">
          <w:pPr>
            <w:pStyle w:val="Header"/>
            <w:ind w:right="-115"/>
            <w:jc w:val="right"/>
          </w:pPr>
        </w:p>
      </w:tc>
    </w:tr>
  </w:tbl>
  <w:p w14:paraId="461C44C4" w14:textId="476205AE" w:rsidR="00702DEA" w:rsidRDefault="00702DEA" w:rsidP="1EE2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D8645" w14:textId="77777777" w:rsidR="009C0F6E" w:rsidRDefault="009C0F6E" w:rsidP="00346596">
      <w:pPr>
        <w:spacing w:after="0" w:line="240" w:lineRule="auto"/>
      </w:pPr>
      <w:r>
        <w:separator/>
      </w:r>
    </w:p>
  </w:footnote>
  <w:footnote w:type="continuationSeparator" w:id="0">
    <w:p w14:paraId="4DAD8FDE" w14:textId="77777777" w:rsidR="009C0F6E" w:rsidRDefault="009C0F6E" w:rsidP="00346596">
      <w:pPr>
        <w:spacing w:after="0" w:line="240" w:lineRule="auto"/>
      </w:pPr>
      <w:r>
        <w:continuationSeparator/>
      </w:r>
    </w:p>
  </w:footnote>
  <w:footnote w:type="continuationNotice" w:id="1">
    <w:p w14:paraId="273A96E8" w14:textId="77777777" w:rsidR="009C0F6E" w:rsidRDefault="009C0F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702DEA" w14:paraId="31639832" w14:textId="77777777" w:rsidTr="1EE21745">
      <w:tc>
        <w:tcPr>
          <w:tcW w:w="3120" w:type="dxa"/>
        </w:tcPr>
        <w:p w14:paraId="22730AEF" w14:textId="45056EE6" w:rsidR="00702DEA" w:rsidRDefault="00702DEA" w:rsidP="1EE21745">
          <w:pPr>
            <w:pStyle w:val="Header"/>
            <w:ind w:left="-115"/>
          </w:pPr>
        </w:p>
      </w:tc>
      <w:tc>
        <w:tcPr>
          <w:tcW w:w="3120" w:type="dxa"/>
        </w:tcPr>
        <w:p w14:paraId="42DA12CB" w14:textId="2111529C" w:rsidR="00702DEA" w:rsidRDefault="00702DEA" w:rsidP="1EE21745">
          <w:pPr>
            <w:pStyle w:val="Header"/>
            <w:jc w:val="center"/>
          </w:pPr>
        </w:p>
      </w:tc>
      <w:tc>
        <w:tcPr>
          <w:tcW w:w="3120" w:type="dxa"/>
        </w:tcPr>
        <w:p w14:paraId="0AE99FB4" w14:textId="4B34F68C" w:rsidR="00702DEA" w:rsidRDefault="00702DEA" w:rsidP="1EE21745">
          <w:pPr>
            <w:pStyle w:val="Header"/>
            <w:ind w:right="-115"/>
            <w:jc w:val="right"/>
          </w:pPr>
        </w:p>
      </w:tc>
    </w:tr>
  </w:tbl>
  <w:p w14:paraId="302BB894" w14:textId="02E5778A" w:rsidR="00702DEA" w:rsidRDefault="00702DEA" w:rsidP="1EE21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702DEA" w14:paraId="7598A287" w14:textId="77777777" w:rsidTr="1EE21745">
      <w:tc>
        <w:tcPr>
          <w:tcW w:w="3120" w:type="dxa"/>
        </w:tcPr>
        <w:p w14:paraId="29045693" w14:textId="0CFEF1EC" w:rsidR="00702DEA" w:rsidRDefault="00702DEA" w:rsidP="1EE21745">
          <w:pPr>
            <w:pStyle w:val="Header"/>
            <w:ind w:left="-115"/>
          </w:pPr>
        </w:p>
      </w:tc>
      <w:tc>
        <w:tcPr>
          <w:tcW w:w="3120" w:type="dxa"/>
        </w:tcPr>
        <w:p w14:paraId="3952FA07" w14:textId="72C2B037" w:rsidR="00702DEA" w:rsidRDefault="00702DEA" w:rsidP="1EE21745">
          <w:pPr>
            <w:pStyle w:val="Header"/>
            <w:jc w:val="center"/>
          </w:pPr>
        </w:p>
      </w:tc>
      <w:tc>
        <w:tcPr>
          <w:tcW w:w="3120" w:type="dxa"/>
        </w:tcPr>
        <w:p w14:paraId="63C386A8" w14:textId="6915A62F" w:rsidR="00702DEA" w:rsidRDefault="00702DEA" w:rsidP="1EE21745">
          <w:pPr>
            <w:pStyle w:val="Header"/>
            <w:ind w:right="-115"/>
            <w:jc w:val="right"/>
          </w:pPr>
        </w:p>
      </w:tc>
    </w:tr>
  </w:tbl>
  <w:p w14:paraId="053E23A1" w14:textId="3E5219F1" w:rsidR="00702DEA" w:rsidRDefault="00702DEA" w:rsidP="1EE2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55C"/>
    <w:multiLevelType w:val="hybridMultilevel"/>
    <w:tmpl w:val="E8ACA4D6"/>
    <w:lvl w:ilvl="0" w:tplc="04090003">
      <w:start w:val="1"/>
      <w:numFmt w:val="bullet"/>
      <w:lvlText w:val="o"/>
      <w:lvlJc w:val="left"/>
      <w:pPr>
        <w:ind w:left="1314" w:hanging="360"/>
      </w:pPr>
      <w:rPr>
        <w:rFonts w:ascii="Courier New" w:hAnsi="Courier New" w:cs="Courier New"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1" w15:restartNumberingAfterBreak="0">
    <w:nsid w:val="03C84575"/>
    <w:multiLevelType w:val="hybridMultilevel"/>
    <w:tmpl w:val="D7D8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E12"/>
    <w:multiLevelType w:val="hybridMultilevel"/>
    <w:tmpl w:val="FD8CA1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A3B"/>
    <w:multiLevelType w:val="hybridMultilevel"/>
    <w:tmpl w:val="00EA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6D89"/>
    <w:multiLevelType w:val="hybridMultilevel"/>
    <w:tmpl w:val="D7C2A500"/>
    <w:lvl w:ilvl="0" w:tplc="7B284290">
      <w:start w:val="1"/>
      <w:numFmt w:val="bullet"/>
      <w:lvlText w:val=""/>
      <w:lvlJc w:val="left"/>
      <w:pPr>
        <w:ind w:left="720" w:hanging="360"/>
      </w:pPr>
      <w:rPr>
        <w:rFonts w:ascii="Symbol" w:hAnsi="Symbol" w:hint="default"/>
      </w:rPr>
    </w:lvl>
    <w:lvl w:ilvl="1" w:tplc="10A60938">
      <w:start w:val="1"/>
      <w:numFmt w:val="bullet"/>
      <w:lvlText w:val="o"/>
      <w:lvlJc w:val="left"/>
      <w:pPr>
        <w:ind w:left="1440" w:hanging="360"/>
      </w:pPr>
      <w:rPr>
        <w:rFonts w:ascii="Courier New" w:hAnsi="Courier New" w:hint="default"/>
      </w:rPr>
    </w:lvl>
    <w:lvl w:ilvl="2" w:tplc="1E261DDA">
      <w:start w:val="1"/>
      <w:numFmt w:val="bullet"/>
      <w:lvlText w:val=""/>
      <w:lvlJc w:val="left"/>
      <w:pPr>
        <w:ind w:left="2160" w:hanging="360"/>
      </w:pPr>
      <w:rPr>
        <w:rFonts w:ascii="Wingdings" w:hAnsi="Wingdings" w:hint="default"/>
      </w:rPr>
    </w:lvl>
    <w:lvl w:ilvl="3" w:tplc="B52AB118">
      <w:start w:val="1"/>
      <w:numFmt w:val="bullet"/>
      <w:lvlText w:val=""/>
      <w:lvlJc w:val="left"/>
      <w:pPr>
        <w:ind w:left="2880" w:hanging="360"/>
      </w:pPr>
      <w:rPr>
        <w:rFonts w:ascii="Symbol" w:hAnsi="Symbol" w:hint="default"/>
      </w:rPr>
    </w:lvl>
    <w:lvl w:ilvl="4" w:tplc="9B102D7E">
      <w:start w:val="1"/>
      <w:numFmt w:val="bullet"/>
      <w:lvlText w:val="o"/>
      <w:lvlJc w:val="left"/>
      <w:pPr>
        <w:ind w:left="3600" w:hanging="360"/>
      </w:pPr>
      <w:rPr>
        <w:rFonts w:ascii="Courier New" w:hAnsi="Courier New" w:hint="default"/>
      </w:rPr>
    </w:lvl>
    <w:lvl w:ilvl="5" w:tplc="8A241C1A">
      <w:start w:val="1"/>
      <w:numFmt w:val="bullet"/>
      <w:lvlText w:val=""/>
      <w:lvlJc w:val="left"/>
      <w:pPr>
        <w:ind w:left="4320" w:hanging="360"/>
      </w:pPr>
      <w:rPr>
        <w:rFonts w:ascii="Wingdings" w:hAnsi="Wingdings" w:hint="default"/>
      </w:rPr>
    </w:lvl>
    <w:lvl w:ilvl="6" w:tplc="896A36D4">
      <w:start w:val="1"/>
      <w:numFmt w:val="bullet"/>
      <w:lvlText w:val=""/>
      <w:lvlJc w:val="left"/>
      <w:pPr>
        <w:ind w:left="5040" w:hanging="360"/>
      </w:pPr>
      <w:rPr>
        <w:rFonts w:ascii="Symbol" w:hAnsi="Symbol" w:hint="default"/>
      </w:rPr>
    </w:lvl>
    <w:lvl w:ilvl="7" w:tplc="D1D43C2A">
      <w:start w:val="1"/>
      <w:numFmt w:val="bullet"/>
      <w:lvlText w:val="o"/>
      <w:lvlJc w:val="left"/>
      <w:pPr>
        <w:ind w:left="5760" w:hanging="360"/>
      </w:pPr>
      <w:rPr>
        <w:rFonts w:ascii="Courier New" w:hAnsi="Courier New" w:hint="default"/>
      </w:rPr>
    </w:lvl>
    <w:lvl w:ilvl="8" w:tplc="7194B718">
      <w:start w:val="1"/>
      <w:numFmt w:val="bullet"/>
      <w:lvlText w:val=""/>
      <w:lvlJc w:val="left"/>
      <w:pPr>
        <w:ind w:left="6480" w:hanging="360"/>
      </w:pPr>
      <w:rPr>
        <w:rFonts w:ascii="Wingdings" w:hAnsi="Wingdings" w:hint="default"/>
      </w:rPr>
    </w:lvl>
  </w:abstractNum>
  <w:abstractNum w:abstractNumId="8"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3E15"/>
    <w:multiLevelType w:val="multilevel"/>
    <w:tmpl w:val="BC0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26302"/>
    <w:multiLevelType w:val="hybridMultilevel"/>
    <w:tmpl w:val="50AC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0004"/>
    <w:multiLevelType w:val="hybridMultilevel"/>
    <w:tmpl w:val="7C4A92D8"/>
    <w:lvl w:ilvl="0" w:tplc="15D879A8">
      <w:start w:val="1"/>
      <w:numFmt w:val="bullet"/>
      <w:lvlText w:val=""/>
      <w:lvlJc w:val="left"/>
      <w:pPr>
        <w:ind w:left="720" w:hanging="360"/>
      </w:pPr>
      <w:rPr>
        <w:rFonts w:ascii="Symbol" w:hAnsi="Symbol" w:hint="default"/>
      </w:rPr>
    </w:lvl>
    <w:lvl w:ilvl="1" w:tplc="9FEA3FBA">
      <w:start w:val="1"/>
      <w:numFmt w:val="bullet"/>
      <w:lvlText w:val="o"/>
      <w:lvlJc w:val="left"/>
      <w:pPr>
        <w:ind w:left="1440" w:hanging="360"/>
      </w:pPr>
      <w:rPr>
        <w:rFonts w:ascii="Courier New" w:hAnsi="Courier New" w:hint="default"/>
      </w:rPr>
    </w:lvl>
    <w:lvl w:ilvl="2" w:tplc="12803D4E">
      <w:start w:val="1"/>
      <w:numFmt w:val="bullet"/>
      <w:lvlText w:val=""/>
      <w:lvlJc w:val="left"/>
      <w:pPr>
        <w:ind w:left="2160" w:hanging="360"/>
      </w:pPr>
      <w:rPr>
        <w:rFonts w:ascii="Wingdings" w:hAnsi="Wingdings" w:hint="default"/>
      </w:rPr>
    </w:lvl>
    <w:lvl w:ilvl="3" w:tplc="4EDE0AFC">
      <w:start w:val="1"/>
      <w:numFmt w:val="bullet"/>
      <w:lvlText w:val=""/>
      <w:lvlJc w:val="left"/>
      <w:pPr>
        <w:ind w:left="2880" w:hanging="360"/>
      </w:pPr>
      <w:rPr>
        <w:rFonts w:ascii="Symbol" w:hAnsi="Symbol" w:hint="default"/>
      </w:rPr>
    </w:lvl>
    <w:lvl w:ilvl="4" w:tplc="DAB044C0">
      <w:start w:val="1"/>
      <w:numFmt w:val="bullet"/>
      <w:lvlText w:val="o"/>
      <w:lvlJc w:val="left"/>
      <w:pPr>
        <w:ind w:left="3600" w:hanging="360"/>
      </w:pPr>
      <w:rPr>
        <w:rFonts w:ascii="Courier New" w:hAnsi="Courier New" w:hint="default"/>
      </w:rPr>
    </w:lvl>
    <w:lvl w:ilvl="5" w:tplc="CCB4CA22">
      <w:start w:val="1"/>
      <w:numFmt w:val="bullet"/>
      <w:lvlText w:val=""/>
      <w:lvlJc w:val="left"/>
      <w:pPr>
        <w:ind w:left="4320" w:hanging="360"/>
      </w:pPr>
      <w:rPr>
        <w:rFonts w:ascii="Wingdings" w:hAnsi="Wingdings" w:hint="default"/>
      </w:rPr>
    </w:lvl>
    <w:lvl w:ilvl="6" w:tplc="F6828488">
      <w:start w:val="1"/>
      <w:numFmt w:val="bullet"/>
      <w:lvlText w:val=""/>
      <w:lvlJc w:val="left"/>
      <w:pPr>
        <w:ind w:left="5040" w:hanging="360"/>
      </w:pPr>
      <w:rPr>
        <w:rFonts w:ascii="Symbol" w:hAnsi="Symbol" w:hint="default"/>
      </w:rPr>
    </w:lvl>
    <w:lvl w:ilvl="7" w:tplc="D6669710">
      <w:start w:val="1"/>
      <w:numFmt w:val="bullet"/>
      <w:lvlText w:val="o"/>
      <w:lvlJc w:val="left"/>
      <w:pPr>
        <w:ind w:left="5760" w:hanging="360"/>
      </w:pPr>
      <w:rPr>
        <w:rFonts w:ascii="Courier New" w:hAnsi="Courier New" w:hint="default"/>
      </w:rPr>
    </w:lvl>
    <w:lvl w:ilvl="8" w:tplc="AC8E3558">
      <w:start w:val="1"/>
      <w:numFmt w:val="bullet"/>
      <w:lvlText w:val=""/>
      <w:lvlJc w:val="left"/>
      <w:pPr>
        <w:ind w:left="6480" w:hanging="360"/>
      </w:pPr>
      <w:rPr>
        <w:rFonts w:ascii="Wingdings" w:hAnsi="Wingdings" w:hint="default"/>
      </w:rPr>
    </w:lvl>
  </w:abstractNum>
  <w:abstractNum w:abstractNumId="12" w15:restartNumberingAfterBreak="0">
    <w:nsid w:val="4BCD4CC2"/>
    <w:multiLevelType w:val="hybridMultilevel"/>
    <w:tmpl w:val="31862DF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80A0D"/>
    <w:multiLevelType w:val="hybridMultilevel"/>
    <w:tmpl w:val="9140BAE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334BC"/>
    <w:multiLevelType w:val="hybridMultilevel"/>
    <w:tmpl w:val="03FAF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F2536E"/>
    <w:multiLevelType w:val="hybridMultilevel"/>
    <w:tmpl w:val="3F0E4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3E67"/>
    <w:multiLevelType w:val="hybridMultilevel"/>
    <w:tmpl w:val="4BE60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31016F"/>
    <w:multiLevelType w:val="hybridMultilevel"/>
    <w:tmpl w:val="6886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C23E5"/>
    <w:multiLevelType w:val="hybridMultilevel"/>
    <w:tmpl w:val="856E4D78"/>
    <w:lvl w:ilvl="0" w:tplc="7EAC334E">
      <w:start w:val="1"/>
      <w:numFmt w:val="bullet"/>
      <w:lvlText w:val=""/>
      <w:lvlJc w:val="left"/>
      <w:pPr>
        <w:ind w:left="720" w:hanging="360"/>
      </w:pPr>
      <w:rPr>
        <w:rFonts w:ascii="Symbol" w:hAnsi="Symbol" w:hint="default"/>
      </w:rPr>
    </w:lvl>
    <w:lvl w:ilvl="1" w:tplc="9BBCEDB0">
      <w:start w:val="1"/>
      <w:numFmt w:val="bullet"/>
      <w:lvlText w:val="o"/>
      <w:lvlJc w:val="left"/>
      <w:pPr>
        <w:ind w:left="1440" w:hanging="360"/>
      </w:pPr>
      <w:rPr>
        <w:rFonts w:ascii="Courier New" w:hAnsi="Courier New" w:hint="default"/>
      </w:rPr>
    </w:lvl>
    <w:lvl w:ilvl="2" w:tplc="FC640A86">
      <w:start w:val="1"/>
      <w:numFmt w:val="bullet"/>
      <w:lvlText w:val=""/>
      <w:lvlJc w:val="left"/>
      <w:pPr>
        <w:ind w:left="2160" w:hanging="360"/>
      </w:pPr>
      <w:rPr>
        <w:rFonts w:ascii="Wingdings" w:hAnsi="Wingdings" w:hint="default"/>
      </w:rPr>
    </w:lvl>
    <w:lvl w:ilvl="3" w:tplc="18A4B600">
      <w:start w:val="1"/>
      <w:numFmt w:val="bullet"/>
      <w:lvlText w:val=""/>
      <w:lvlJc w:val="left"/>
      <w:pPr>
        <w:ind w:left="2880" w:hanging="360"/>
      </w:pPr>
      <w:rPr>
        <w:rFonts w:ascii="Symbol" w:hAnsi="Symbol" w:hint="default"/>
      </w:rPr>
    </w:lvl>
    <w:lvl w:ilvl="4" w:tplc="C330B178">
      <w:start w:val="1"/>
      <w:numFmt w:val="bullet"/>
      <w:lvlText w:val="o"/>
      <w:lvlJc w:val="left"/>
      <w:pPr>
        <w:ind w:left="3600" w:hanging="360"/>
      </w:pPr>
      <w:rPr>
        <w:rFonts w:ascii="Courier New" w:hAnsi="Courier New" w:hint="default"/>
      </w:rPr>
    </w:lvl>
    <w:lvl w:ilvl="5" w:tplc="F96EB5BA">
      <w:start w:val="1"/>
      <w:numFmt w:val="bullet"/>
      <w:lvlText w:val=""/>
      <w:lvlJc w:val="left"/>
      <w:pPr>
        <w:ind w:left="4320" w:hanging="360"/>
      </w:pPr>
      <w:rPr>
        <w:rFonts w:ascii="Wingdings" w:hAnsi="Wingdings" w:hint="default"/>
      </w:rPr>
    </w:lvl>
    <w:lvl w:ilvl="6" w:tplc="37E00794">
      <w:start w:val="1"/>
      <w:numFmt w:val="bullet"/>
      <w:lvlText w:val=""/>
      <w:lvlJc w:val="left"/>
      <w:pPr>
        <w:ind w:left="5040" w:hanging="360"/>
      </w:pPr>
      <w:rPr>
        <w:rFonts w:ascii="Symbol" w:hAnsi="Symbol" w:hint="default"/>
      </w:rPr>
    </w:lvl>
    <w:lvl w:ilvl="7" w:tplc="001A3BE2">
      <w:start w:val="1"/>
      <w:numFmt w:val="bullet"/>
      <w:lvlText w:val="o"/>
      <w:lvlJc w:val="left"/>
      <w:pPr>
        <w:ind w:left="5760" w:hanging="360"/>
      </w:pPr>
      <w:rPr>
        <w:rFonts w:ascii="Courier New" w:hAnsi="Courier New" w:hint="default"/>
      </w:rPr>
    </w:lvl>
    <w:lvl w:ilvl="8" w:tplc="D6CCE33E">
      <w:start w:val="1"/>
      <w:numFmt w:val="bullet"/>
      <w:lvlText w:val=""/>
      <w:lvlJc w:val="left"/>
      <w:pPr>
        <w:ind w:left="6480" w:hanging="360"/>
      </w:pPr>
      <w:rPr>
        <w:rFonts w:ascii="Wingdings" w:hAnsi="Wingdings" w:hint="default"/>
      </w:rPr>
    </w:lvl>
  </w:abstractNum>
  <w:abstractNum w:abstractNumId="19"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8"/>
  </w:num>
  <w:num w:numId="4">
    <w:abstractNumId w:val="13"/>
  </w:num>
  <w:num w:numId="5">
    <w:abstractNumId w:val="15"/>
  </w:num>
  <w:num w:numId="6">
    <w:abstractNumId w:val="6"/>
  </w:num>
  <w:num w:numId="7">
    <w:abstractNumId w:val="8"/>
  </w:num>
  <w:num w:numId="8">
    <w:abstractNumId w:val="12"/>
  </w:num>
  <w:num w:numId="9">
    <w:abstractNumId w:val="10"/>
  </w:num>
  <w:num w:numId="10">
    <w:abstractNumId w:val="5"/>
  </w:num>
  <w:num w:numId="11">
    <w:abstractNumId w:val="19"/>
  </w:num>
  <w:num w:numId="12">
    <w:abstractNumId w:val="2"/>
  </w:num>
  <w:num w:numId="13">
    <w:abstractNumId w:val="4"/>
  </w:num>
  <w:num w:numId="14">
    <w:abstractNumId w:val="9"/>
  </w:num>
  <w:num w:numId="15">
    <w:abstractNumId w:val="3"/>
  </w:num>
  <w:num w:numId="16">
    <w:abstractNumId w:val="16"/>
  </w:num>
  <w:num w:numId="17">
    <w:abstractNumId w:val="1"/>
  </w:num>
  <w:num w:numId="18">
    <w:abstractNumId w:val="14"/>
  </w:num>
  <w:num w:numId="19">
    <w:abstractNumId w:val="0"/>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no Filicetti">
    <w15:presenceInfo w15:providerId="AD" w15:userId="S::gifilic@microsoft.com::42c58076-3b3e-44cb-9b4c-b1f6029317d1"/>
  </w15:person>
  <w15:person w15:author="Peter Laudati">
    <w15:presenceInfo w15:providerId="AD" w15:userId="S::peterlau@microsoft.com::fc1173ac-280e-4cfe-aafb-65006f84bb93"/>
  </w15:person>
  <w15:person w15:author="David Stampfli">
    <w15:presenceInfo w15:providerId="Windows Live" w15:userId="cc6a8e3f030d2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02B3E"/>
    <w:rsid w:val="000036E8"/>
    <w:rsid w:val="00003BFD"/>
    <w:rsid w:val="00010A0C"/>
    <w:rsid w:val="00013E34"/>
    <w:rsid w:val="00017ECE"/>
    <w:rsid w:val="00017FC3"/>
    <w:rsid w:val="00022DF9"/>
    <w:rsid w:val="0002675D"/>
    <w:rsid w:val="0002787E"/>
    <w:rsid w:val="00030DE3"/>
    <w:rsid w:val="00034D18"/>
    <w:rsid w:val="000354DF"/>
    <w:rsid w:val="000362B0"/>
    <w:rsid w:val="00042B6D"/>
    <w:rsid w:val="00045439"/>
    <w:rsid w:val="0004561F"/>
    <w:rsid w:val="00046F60"/>
    <w:rsid w:val="000471EB"/>
    <w:rsid w:val="00061948"/>
    <w:rsid w:val="00062CEB"/>
    <w:rsid w:val="00062D77"/>
    <w:rsid w:val="000634F2"/>
    <w:rsid w:val="00063D2E"/>
    <w:rsid w:val="00066F64"/>
    <w:rsid w:val="00070E8F"/>
    <w:rsid w:val="0007288E"/>
    <w:rsid w:val="0007291B"/>
    <w:rsid w:val="00073321"/>
    <w:rsid w:val="00074963"/>
    <w:rsid w:val="00075D99"/>
    <w:rsid w:val="00081963"/>
    <w:rsid w:val="00081CF2"/>
    <w:rsid w:val="00084CD9"/>
    <w:rsid w:val="0008507F"/>
    <w:rsid w:val="00085169"/>
    <w:rsid w:val="00090576"/>
    <w:rsid w:val="00090DC9"/>
    <w:rsid w:val="00094C79"/>
    <w:rsid w:val="000959BD"/>
    <w:rsid w:val="00095C2A"/>
    <w:rsid w:val="000A184B"/>
    <w:rsid w:val="000A336E"/>
    <w:rsid w:val="000A555A"/>
    <w:rsid w:val="000A78EF"/>
    <w:rsid w:val="000B0A94"/>
    <w:rsid w:val="000B0F85"/>
    <w:rsid w:val="000B12C5"/>
    <w:rsid w:val="000B2662"/>
    <w:rsid w:val="000B4378"/>
    <w:rsid w:val="000B4D0F"/>
    <w:rsid w:val="000B51E4"/>
    <w:rsid w:val="000C14BD"/>
    <w:rsid w:val="000C4E35"/>
    <w:rsid w:val="000C5E3E"/>
    <w:rsid w:val="000D0366"/>
    <w:rsid w:val="000D0C8F"/>
    <w:rsid w:val="000D2349"/>
    <w:rsid w:val="000D5269"/>
    <w:rsid w:val="000D54CF"/>
    <w:rsid w:val="000D5A60"/>
    <w:rsid w:val="000D5B4C"/>
    <w:rsid w:val="000D5B9D"/>
    <w:rsid w:val="000D675A"/>
    <w:rsid w:val="000D6FC3"/>
    <w:rsid w:val="000E18E8"/>
    <w:rsid w:val="000E53F9"/>
    <w:rsid w:val="000E7496"/>
    <w:rsid w:val="000E7CE0"/>
    <w:rsid w:val="000F0571"/>
    <w:rsid w:val="000F1237"/>
    <w:rsid w:val="000F2926"/>
    <w:rsid w:val="000F396B"/>
    <w:rsid w:val="001051BF"/>
    <w:rsid w:val="00106025"/>
    <w:rsid w:val="001062E6"/>
    <w:rsid w:val="00107E66"/>
    <w:rsid w:val="00110755"/>
    <w:rsid w:val="0011109E"/>
    <w:rsid w:val="00111BC4"/>
    <w:rsid w:val="00112183"/>
    <w:rsid w:val="00114903"/>
    <w:rsid w:val="00114CA5"/>
    <w:rsid w:val="0011649E"/>
    <w:rsid w:val="00116DF8"/>
    <w:rsid w:val="00117697"/>
    <w:rsid w:val="00120CF7"/>
    <w:rsid w:val="00122595"/>
    <w:rsid w:val="00123A02"/>
    <w:rsid w:val="00123EB8"/>
    <w:rsid w:val="0012418F"/>
    <w:rsid w:val="001255E7"/>
    <w:rsid w:val="00125DDA"/>
    <w:rsid w:val="00126255"/>
    <w:rsid w:val="00126B13"/>
    <w:rsid w:val="0013563E"/>
    <w:rsid w:val="00140FF4"/>
    <w:rsid w:val="001417A0"/>
    <w:rsid w:val="00141D71"/>
    <w:rsid w:val="00142AD5"/>
    <w:rsid w:val="00142CB4"/>
    <w:rsid w:val="0014310C"/>
    <w:rsid w:val="001476F2"/>
    <w:rsid w:val="00151A1D"/>
    <w:rsid w:val="00152865"/>
    <w:rsid w:val="00156F1F"/>
    <w:rsid w:val="00157F81"/>
    <w:rsid w:val="00161CEE"/>
    <w:rsid w:val="00161EAD"/>
    <w:rsid w:val="001633E3"/>
    <w:rsid w:val="0017314C"/>
    <w:rsid w:val="0017340D"/>
    <w:rsid w:val="00173E30"/>
    <w:rsid w:val="0017554A"/>
    <w:rsid w:val="00175BD2"/>
    <w:rsid w:val="00177491"/>
    <w:rsid w:val="00180CC6"/>
    <w:rsid w:val="001819AF"/>
    <w:rsid w:val="0018794B"/>
    <w:rsid w:val="00187EF8"/>
    <w:rsid w:val="00190C52"/>
    <w:rsid w:val="001918DD"/>
    <w:rsid w:val="001924AA"/>
    <w:rsid w:val="0019464E"/>
    <w:rsid w:val="00194CD0"/>
    <w:rsid w:val="00194FB1"/>
    <w:rsid w:val="00196650"/>
    <w:rsid w:val="001979D3"/>
    <w:rsid w:val="001A0E7F"/>
    <w:rsid w:val="001A1BF4"/>
    <w:rsid w:val="001A2385"/>
    <w:rsid w:val="001A3436"/>
    <w:rsid w:val="001A3B4F"/>
    <w:rsid w:val="001A3D70"/>
    <w:rsid w:val="001A4027"/>
    <w:rsid w:val="001A7F9B"/>
    <w:rsid w:val="001B22BB"/>
    <w:rsid w:val="001B2B7D"/>
    <w:rsid w:val="001B3564"/>
    <w:rsid w:val="001B38D9"/>
    <w:rsid w:val="001B395A"/>
    <w:rsid w:val="001B3B3F"/>
    <w:rsid w:val="001B6745"/>
    <w:rsid w:val="001B69A7"/>
    <w:rsid w:val="001B6F88"/>
    <w:rsid w:val="001C5C1C"/>
    <w:rsid w:val="001C6AE9"/>
    <w:rsid w:val="001C7791"/>
    <w:rsid w:val="001C7C21"/>
    <w:rsid w:val="001D04C0"/>
    <w:rsid w:val="001D0A9E"/>
    <w:rsid w:val="001D24E8"/>
    <w:rsid w:val="001D331F"/>
    <w:rsid w:val="001E02D3"/>
    <w:rsid w:val="001E04B0"/>
    <w:rsid w:val="001E21ED"/>
    <w:rsid w:val="001E2224"/>
    <w:rsid w:val="001E2FE6"/>
    <w:rsid w:val="001E32EA"/>
    <w:rsid w:val="001E5EF1"/>
    <w:rsid w:val="001E5F75"/>
    <w:rsid w:val="001E5FEE"/>
    <w:rsid w:val="001E6897"/>
    <w:rsid w:val="001E68E3"/>
    <w:rsid w:val="001E6D57"/>
    <w:rsid w:val="001E7E0A"/>
    <w:rsid w:val="001F1823"/>
    <w:rsid w:val="001F2991"/>
    <w:rsid w:val="001F2AF6"/>
    <w:rsid w:val="00200FDA"/>
    <w:rsid w:val="00201B69"/>
    <w:rsid w:val="0020437E"/>
    <w:rsid w:val="00204C54"/>
    <w:rsid w:val="00205200"/>
    <w:rsid w:val="00211943"/>
    <w:rsid w:val="0021368F"/>
    <w:rsid w:val="002159E9"/>
    <w:rsid w:val="0021724C"/>
    <w:rsid w:val="002176D2"/>
    <w:rsid w:val="002211A7"/>
    <w:rsid w:val="0022157F"/>
    <w:rsid w:val="00225013"/>
    <w:rsid w:val="0022554F"/>
    <w:rsid w:val="00232CA9"/>
    <w:rsid w:val="0023319A"/>
    <w:rsid w:val="00235A12"/>
    <w:rsid w:val="0023655D"/>
    <w:rsid w:val="002411CB"/>
    <w:rsid w:val="002420C5"/>
    <w:rsid w:val="00244D73"/>
    <w:rsid w:val="002454F6"/>
    <w:rsid w:val="00245D81"/>
    <w:rsid w:val="00246E47"/>
    <w:rsid w:val="0024763A"/>
    <w:rsid w:val="00247814"/>
    <w:rsid w:val="00250BBB"/>
    <w:rsid w:val="0025129A"/>
    <w:rsid w:val="0025261E"/>
    <w:rsid w:val="00252AB5"/>
    <w:rsid w:val="00254750"/>
    <w:rsid w:val="00257A22"/>
    <w:rsid w:val="00262E0B"/>
    <w:rsid w:val="002649C4"/>
    <w:rsid w:val="00266AE1"/>
    <w:rsid w:val="002672E7"/>
    <w:rsid w:val="002732FD"/>
    <w:rsid w:val="0027372B"/>
    <w:rsid w:val="0027424A"/>
    <w:rsid w:val="00280B19"/>
    <w:rsid w:val="002818B2"/>
    <w:rsid w:val="00284AF4"/>
    <w:rsid w:val="00286325"/>
    <w:rsid w:val="00287B70"/>
    <w:rsid w:val="002935AA"/>
    <w:rsid w:val="00293A17"/>
    <w:rsid w:val="00296BB6"/>
    <w:rsid w:val="00296DFC"/>
    <w:rsid w:val="002975E9"/>
    <w:rsid w:val="002A16CB"/>
    <w:rsid w:val="002A2C76"/>
    <w:rsid w:val="002A38E2"/>
    <w:rsid w:val="002A4E6B"/>
    <w:rsid w:val="002A6D7D"/>
    <w:rsid w:val="002A6E24"/>
    <w:rsid w:val="002B1555"/>
    <w:rsid w:val="002B1A9B"/>
    <w:rsid w:val="002B5812"/>
    <w:rsid w:val="002C0289"/>
    <w:rsid w:val="002C2295"/>
    <w:rsid w:val="002C28D4"/>
    <w:rsid w:val="002C353D"/>
    <w:rsid w:val="002C36E3"/>
    <w:rsid w:val="002C5F18"/>
    <w:rsid w:val="002D028C"/>
    <w:rsid w:val="002D1871"/>
    <w:rsid w:val="002D1C69"/>
    <w:rsid w:val="002D2678"/>
    <w:rsid w:val="002D2F28"/>
    <w:rsid w:val="002D55CB"/>
    <w:rsid w:val="002D5728"/>
    <w:rsid w:val="002D5AAA"/>
    <w:rsid w:val="002D6C2A"/>
    <w:rsid w:val="002E1212"/>
    <w:rsid w:val="002E1AB7"/>
    <w:rsid w:val="002E1ED0"/>
    <w:rsid w:val="002E43D7"/>
    <w:rsid w:val="002E5C69"/>
    <w:rsid w:val="002E74E4"/>
    <w:rsid w:val="002F380F"/>
    <w:rsid w:val="002F3D08"/>
    <w:rsid w:val="002F3F8B"/>
    <w:rsid w:val="002F439C"/>
    <w:rsid w:val="002F6B99"/>
    <w:rsid w:val="00300D75"/>
    <w:rsid w:val="00305EB0"/>
    <w:rsid w:val="00306AEB"/>
    <w:rsid w:val="00307C98"/>
    <w:rsid w:val="00310FED"/>
    <w:rsid w:val="00313595"/>
    <w:rsid w:val="00317C43"/>
    <w:rsid w:val="0032029B"/>
    <w:rsid w:val="003211A5"/>
    <w:rsid w:val="00321EBE"/>
    <w:rsid w:val="00324244"/>
    <w:rsid w:val="00325BD5"/>
    <w:rsid w:val="00327CA6"/>
    <w:rsid w:val="00330894"/>
    <w:rsid w:val="003340D7"/>
    <w:rsid w:val="00334744"/>
    <w:rsid w:val="00334A08"/>
    <w:rsid w:val="0033664C"/>
    <w:rsid w:val="00337546"/>
    <w:rsid w:val="00337C54"/>
    <w:rsid w:val="0034245E"/>
    <w:rsid w:val="00342817"/>
    <w:rsid w:val="00342A0B"/>
    <w:rsid w:val="0034353B"/>
    <w:rsid w:val="00344440"/>
    <w:rsid w:val="00346596"/>
    <w:rsid w:val="00347D81"/>
    <w:rsid w:val="003529C6"/>
    <w:rsid w:val="00353B90"/>
    <w:rsid w:val="003540AA"/>
    <w:rsid w:val="00354DE8"/>
    <w:rsid w:val="00357226"/>
    <w:rsid w:val="0036177C"/>
    <w:rsid w:val="00364E81"/>
    <w:rsid w:val="00365B3E"/>
    <w:rsid w:val="00366D14"/>
    <w:rsid w:val="00370043"/>
    <w:rsid w:val="003719B5"/>
    <w:rsid w:val="00372579"/>
    <w:rsid w:val="00372AA5"/>
    <w:rsid w:val="00373857"/>
    <w:rsid w:val="00374ABB"/>
    <w:rsid w:val="0037559A"/>
    <w:rsid w:val="003808BA"/>
    <w:rsid w:val="003855D1"/>
    <w:rsid w:val="00385CD0"/>
    <w:rsid w:val="00387110"/>
    <w:rsid w:val="00392D66"/>
    <w:rsid w:val="00393231"/>
    <w:rsid w:val="00396A7A"/>
    <w:rsid w:val="00397811"/>
    <w:rsid w:val="00397FA1"/>
    <w:rsid w:val="003A165D"/>
    <w:rsid w:val="003A21A7"/>
    <w:rsid w:val="003A5026"/>
    <w:rsid w:val="003A50DB"/>
    <w:rsid w:val="003B031B"/>
    <w:rsid w:val="003B1DE5"/>
    <w:rsid w:val="003B23DE"/>
    <w:rsid w:val="003B3155"/>
    <w:rsid w:val="003B4C28"/>
    <w:rsid w:val="003B55E7"/>
    <w:rsid w:val="003B59FB"/>
    <w:rsid w:val="003C1150"/>
    <w:rsid w:val="003C2F51"/>
    <w:rsid w:val="003C3D64"/>
    <w:rsid w:val="003C4EAE"/>
    <w:rsid w:val="003C5BF7"/>
    <w:rsid w:val="003D1671"/>
    <w:rsid w:val="003D2145"/>
    <w:rsid w:val="003D35CF"/>
    <w:rsid w:val="003D53BA"/>
    <w:rsid w:val="003D63B2"/>
    <w:rsid w:val="003D79D0"/>
    <w:rsid w:val="003D79FE"/>
    <w:rsid w:val="003E059D"/>
    <w:rsid w:val="003E1AEB"/>
    <w:rsid w:val="003E1CD2"/>
    <w:rsid w:val="003E4B96"/>
    <w:rsid w:val="003E52E3"/>
    <w:rsid w:val="003E688F"/>
    <w:rsid w:val="003F1488"/>
    <w:rsid w:val="003F1A11"/>
    <w:rsid w:val="003F34BC"/>
    <w:rsid w:val="003F3820"/>
    <w:rsid w:val="003F38B1"/>
    <w:rsid w:val="003F7C35"/>
    <w:rsid w:val="00400171"/>
    <w:rsid w:val="00404559"/>
    <w:rsid w:val="00405F9F"/>
    <w:rsid w:val="00406BF9"/>
    <w:rsid w:val="00407828"/>
    <w:rsid w:val="00410579"/>
    <w:rsid w:val="00411200"/>
    <w:rsid w:val="004125FF"/>
    <w:rsid w:val="0041296B"/>
    <w:rsid w:val="004153D0"/>
    <w:rsid w:val="004156CE"/>
    <w:rsid w:val="00416BA4"/>
    <w:rsid w:val="00416C29"/>
    <w:rsid w:val="00420915"/>
    <w:rsid w:val="00422B67"/>
    <w:rsid w:val="004244C3"/>
    <w:rsid w:val="00425B4D"/>
    <w:rsid w:val="004334D2"/>
    <w:rsid w:val="00436216"/>
    <w:rsid w:val="00436EF3"/>
    <w:rsid w:val="00437702"/>
    <w:rsid w:val="00440CBB"/>
    <w:rsid w:val="00440F03"/>
    <w:rsid w:val="00442279"/>
    <w:rsid w:val="004430DA"/>
    <w:rsid w:val="0044403B"/>
    <w:rsid w:val="004443D5"/>
    <w:rsid w:val="004447F7"/>
    <w:rsid w:val="00452200"/>
    <w:rsid w:val="00456F20"/>
    <w:rsid w:val="0045760E"/>
    <w:rsid w:val="0046132C"/>
    <w:rsid w:val="004620CF"/>
    <w:rsid w:val="004647CB"/>
    <w:rsid w:val="0046538B"/>
    <w:rsid w:val="00465935"/>
    <w:rsid w:val="00465C4A"/>
    <w:rsid w:val="00470454"/>
    <w:rsid w:val="004719D7"/>
    <w:rsid w:val="00471D47"/>
    <w:rsid w:val="00474C29"/>
    <w:rsid w:val="0047557A"/>
    <w:rsid w:val="0047795B"/>
    <w:rsid w:val="00477A48"/>
    <w:rsid w:val="004803D3"/>
    <w:rsid w:val="00480C6D"/>
    <w:rsid w:val="004812CC"/>
    <w:rsid w:val="00483D83"/>
    <w:rsid w:val="0048644B"/>
    <w:rsid w:val="00487376"/>
    <w:rsid w:val="00491FE3"/>
    <w:rsid w:val="0049405F"/>
    <w:rsid w:val="00494E9A"/>
    <w:rsid w:val="00497D48"/>
    <w:rsid w:val="004A090A"/>
    <w:rsid w:val="004A0B89"/>
    <w:rsid w:val="004A1217"/>
    <w:rsid w:val="004A1386"/>
    <w:rsid w:val="004A375E"/>
    <w:rsid w:val="004A3879"/>
    <w:rsid w:val="004A76EE"/>
    <w:rsid w:val="004B10F4"/>
    <w:rsid w:val="004B11E4"/>
    <w:rsid w:val="004B5137"/>
    <w:rsid w:val="004B5D47"/>
    <w:rsid w:val="004B70B3"/>
    <w:rsid w:val="004B790B"/>
    <w:rsid w:val="004C175D"/>
    <w:rsid w:val="004C1A22"/>
    <w:rsid w:val="004C5684"/>
    <w:rsid w:val="004C6F55"/>
    <w:rsid w:val="004C6F60"/>
    <w:rsid w:val="004D06BA"/>
    <w:rsid w:val="004D637D"/>
    <w:rsid w:val="004D63C4"/>
    <w:rsid w:val="004E07A6"/>
    <w:rsid w:val="004E0963"/>
    <w:rsid w:val="004E13BA"/>
    <w:rsid w:val="004E2AD5"/>
    <w:rsid w:val="004E3D62"/>
    <w:rsid w:val="004F1B1D"/>
    <w:rsid w:val="004F3864"/>
    <w:rsid w:val="004F3B4E"/>
    <w:rsid w:val="004F4666"/>
    <w:rsid w:val="004F7C13"/>
    <w:rsid w:val="005040B1"/>
    <w:rsid w:val="00506C1D"/>
    <w:rsid w:val="0051015F"/>
    <w:rsid w:val="00511067"/>
    <w:rsid w:val="0051339A"/>
    <w:rsid w:val="005164F8"/>
    <w:rsid w:val="00516CB2"/>
    <w:rsid w:val="00522586"/>
    <w:rsid w:val="005275E1"/>
    <w:rsid w:val="00532CA1"/>
    <w:rsid w:val="00533DA8"/>
    <w:rsid w:val="0053797A"/>
    <w:rsid w:val="00537F6B"/>
    <w:rsid w:val="005409CE"/>
    <w:rsid w:val="00540F80"/>
    <w:rsid w:val="00541143"/>
    <w:rsid w:val="005415FA"/>
    <w:rsid w:val="00546596"/>
    <w:rsid w:val="00552836"/>
    <w:rsid w:val="00552D26"/>
    <w:rsid w:val="0055316D"/>
    <w:rsid w:val="00554328"/>
    <w:rsid w:val="00555694"/>
    <w:rsid w:val="00555D57"/>
    <w:rsid w:val="0056070B"/>
    <w:rsid w:val="005624D0"/>
    <w:rsid w:val="00564AF0"/>
    <w:rsid w:val="005824DE"/>
    <w:rsid w:val="00587C54"/>
    <w:rsid w:val="005901FE"/>
    <w:rsid w:val="00590D9B"/>
    <w:rsid w:val="005911EB"/>
    <w:rsid w:val="005920E3"/>
    <w:rsid w:val="005A0958"/>
    <w:rsid w:val="005A0E65"/>
    <w:rsid w:val="005A150A"/>
    <w:rsid w:val="005A1F31"/>
    <w:rsid w:val="005A2CFD"/>
    <w:rsid w:val="005A5186"/>
    <w:rsid w:val="005A58D9"/>
    <w:rsid w:val="005A6270"/>
    <w:rsid w:val="005A6B21"/>
    <w:rsid w:val="005A79AA"/>
    <w:rsid w:val="005A7A88"/>
    <w:rsid w:val="005B05D1"/>
    <w:rsid w:val="005B1070"/>
    <w:rsid w:val="005B14D8"/>
    <w:rsid w:val="005B20C4"/>
    <w:rsid w:val="005B339A"/>
    <w:rsid w:val="005B4E1C"/>
    <w:rsid w:val="005B5414"/>
    <w:rsid w:val="005B6D84"/>
    <w:rsid w:val="005B6E3F"/>
    <w:rsid w:val="005B7E61"/>
    <w:rsid w:val="005C1C97"/>
    <w:rsid w:val="005C40B4"/>
    <w:rsid w:val="005C5D7A"/>
    <w:rsid w:val="005C66D9"/>
    <w:rsid w:val="005D1F31"/>
    <w:rsid w:val="005D2241"/>
    <w:rsid w:val="005E0E0F"/>
    <w:rsid w:val="005E17F7"/>
    <w:rsid w:val="005E405E"/>
    <w:rsid w:val="005E63E3"/>
    <w:rsid w:val="005F0B21"/>
    <w:rsid w:val="005F1200"/>
    <w:rsid w:val="00602A32"/>
    <w:rsid w:val="00606D3B"/>
    <w:rsid w:val="00607E47"/>
    <w:rsid w:val="006129FD"/>
    <w:rsid w:val="00612FCB"/>
    <w:rsid w:val="00620353"/>
    <w:rsid w:val="00620DC5"/>
    <w:rsid w:val="006227D3"/>
    <w:rsid w:val="0063147F"/>
    <w:rsid w:val="00631746"/>
    <w:rsid w:val="00632A4B"/>
    <w:rsid w:val="0063496A"/>
    <w:rsid w:val="00637201"/>
    <w:rsid w:val="00642620"/>
    <w:rsid w:val="00643891"/>
    <w:rsid w:val="00644AC5"/>
    <w:rsid w:val="00644DA2"/>
    <w:rsid w:val="0064535B"/>
    <w:rsid w:val="00645A32"/>
    <w:rsid w:val="0064725F"/>
    <w:rsid w:val="0064743F"/>
    <w:rsid w:val="00647B9E"/>
    <w:rsid w:val="00652A00"/>
    <w:rsid w:val="006530FD"/>
    <w:rsid w:val="006548BB"/>
    <w:rsid w:val="00654D17"/>
    <w:rsid w:val="0065566C"/>
    <w:rsid w:val="00656F6C"/>
    <w:rsid w:val="00661C46"/>
    <w:rsid w:val="00662076"/>
    <w:rsid w:val="00662C8A"/>
    <w:rsid w:val="006639F0"/>
    <w:rsid w:val="00664F04"/>
    <w:rsid w:val="006661AF"/>
    <w:rsid w:val="00666DF1"/>
    <w:rsid w:val="00670192"/>
    <w:rsid w:val="00670DA6"/>
    <w:rsid w:val="00675843"/>
    <w:rsid w:val="00680BF9"/>
    <w:rsid w:val="0068203D"/>
    <w:rsid w:val="00683D7C"/>
    <w:rsid w:val="006855E6"/>
    <w:rsid w:val="006869EF"/>
    <w:rsid w:val="00686F24"/>
    <w:rsid w:val="006903F2"/>
    <w:rsid w:val="00690DA9"/>
    <w:rsid w:val="00691FCE"/>
    <w:rsid w:val="0069234B"/>
    <w:rsid w:val="0069363F"/>
    <w:rsid w:val="00695E5D"/>
    <w:rsid w:val="00697BE6"/>
    <w:rsid w:val="006A02E6"/>
    <w:rsid w:val="006A18BD"/>
    <w:rsid w:val="006A1E36"/>
    <w:rsid w:val="006A1F66"/>
    <w:rsid w:val="006A4C99"/>
    <w:rsid w:val="006A4E37"/>
    <w:rsid w:val="006A6F46"/>
    <w:rsid w:val="006A78E4"/>
    <w:rsid w:val="006B66E5"/>
    <w:rsid w:val="006B695F"/>
    <w:rsid w:val="006B745A"/>
    <w:rsid w:val="006C0E6B"/>
    <w:rsid w:val="006C1428"/>
    <w:rsid w:val="006C20D0"/>
    <w:rsid w:val="006C21D8"/>
    <w:rsid w:val="006C3284"/>
    <w:rsid w:val="006C40CC"/>
    <w:rsid w:val="006C68B0"/>
    <w:rsid w:val="006D02F5"/>
    <w:rsid w:val="006D7429"/>
    <w:rsid w:val="006E13A3"/>
    <w:rsid w:val="006E45C0"/>
    <w:rsid w:val="006E6DF1"/>
    <w:rsid w:val="006E7EDC"/>
    <w:rsid w:val="006F16D1"/>
    <w:rsid w:val="006F6D68"/>
    <w:rsid w:val="006F7E42"/>
    <w:rsid w:val="00700337"/>
    <w:rsid w:val="00700462"/>
    <w:rsid w:val="0070060F"/>
    <w:rsid w:val="00702359"/>
    <w:rsid w:val="00702431"/>
    <w:rsid w:val="00702890"/>
    <w:rsid w:val="00702DEA"/>
    <w:rsid w:val="0070433D"/>
    <w:rsid w:val="00705D19"/>
    <w:rsid w:val="00711116"/>
    <w:rsid w:val="00711A79"/>
    <w:rsid w:val="00711E6C"/>
    <w:rsid w:val="0071241E"/>
    <w:rsid w:val="00712C76"/>
    <w:rsid w:val="0071324E"/>
    <w:rsid w:val="00714070"/>
    <w:rsid w:val="00720045"/>
    <w:rsid w:val="00720E5D"/>
    <w:rsid w:val="0072104C"/>
    <w:rsid w:val="00721F11"/>
    <w:rsid w:val="0072405A"/>
    <w:rsid w:val="007254B4"/>
    <w:rsid w:val="00725855"/>
    <w:rsid w:val="007303E1"/>
    <w:rsid w:val="00733A92"/>
    <w:rsid w:val="007354BF"/>
    <w:rsid w:val="007366BF"/>
    <w:rsid w:val="00737240"/>
    <w:rsid w:val="00745B04"/>
    <w:rsid w:val="00752F23"/>
    <w:rsid w:val="007540A7"/>
    <w:rsid w:val="00754410"/>
    <w:rsid w:val="00754F6D"/>
    <w:rsid w:val="00756624"/>
    <w:rsid w:val="00762192"/>
    <w:rsid w:val="00766161"/>
    <w:rsid w:val="00770A73"/>
    <w:rsid w:val="00772681"/>
    <w:rsid w:val="007738C1"/>
    <w:rsid w:val="00774245"/>
    <w:rsid w:val="00777FFA"/>
    <w:rsid w:val="00784AF6"/>
    <w:rsid w:val="00785A1B"/>
    <w:rsid w:val="00786416"/>
    <w:rsid w:val="00790E41"/>
    <w:rsid w:val="00790F59"/>
    <w:rsid w:val="00792782"/>
    <w:rsid w:val="007933DF"/>
    <w:rsid w:val="007942D9"/>
    <w:rsid w:val="00795CAB"/>
    <w:rsid w:val="00796EFB"/>
    <w:rsid w:val="007A1A31"/>
    <w:rsid w:val="007A2457"/>
    <w:rsid w:val="007A2965"/>
    <w:rsid w:val="007A2E88"/>
    <w:rsid w:val="007A366F"/>
    <w:rsid w:val="007A45FC"/>
    <w:rsid w:val="007A5B52"/>
    <w:rsid w:val="007A6815"/>
    <w:rsid w:val="007A7006"/>
    <w:rsid w:val="007B005D"/>
    <w:rsid w:val="007B09C2"/>
    <w:rsid w:val="007B2EFF"/>
    <w:rsid w:val="007B3EA1"/>
    <w:rsid w:val="007C1207"/>
    <w:rsid w:val="007C1E28"/>
    <w:rsid w:val="007C2723"/>
    <w:rsid w:val="007C5702"/>
    <w:rsid w:val="007C5BBE"/>
    <w:rsid w:val="007C67B4"/>
    <w:rsid w:val="007D0062"/>
    <w:rsid w:val="007D05DF"/>
    <w:rsid w:val="007D0619"/>
    <w:rsid w:val="007D171C"/>
    <w:rsid w:val="007D5461"/>
    <w:rsid w:val="007D5A59"/>
    <w:rsid w:val="007D5CBC"/>
    <w:rsid w:val="007D6430"/>
    <w:rsid w:val="007D64B9"/>
    <w:rsid w:val="007D74C5"/>
    <w:rsid w:val="007E091E"/>
    <w:rsid w:val="007E196C"/>
    <w:rsid w:val="007E1ACF"/>
    <w:rsid w:val="007E1CF6"/>
    <w:rsid w:val="007E2757"/>
    <w:rsid w:val="007E30C9"/>
    <w:rsid w:val="007E3181"/>
    <w:rsid w:val="007E4408"/>
    <w:rsid w:val="007E4A5E"/>
    <w:rsid w:val="007E4CAD"/>
    <w:rsid w:val="007E792E"/>
    <w:rsid w:val="007F0BBD"/>
    <w:rsid w:val="007F0C4B"/>
    <w:rsid w:val="007F1250"/>
    <w:rsid w:val="007F267B"/>
    <w:rsid w:val="007F3622"/>
    <w:rsid w:val="007F5DB1"/>
    <w:rsid w:val="007F5DC1"/>
    <w:rsid w:val="008065BE"/>
    <w:rsid w:val="00810177"/>
    <w:rsid w:val="00811854"/>
    <w:rsid w:val="00814070"/>
    <w:rsid w:val="00815A04"/>
    <w:rsid w:val="0082363C"/>
    <w:rsid w:val="008249DF"/>
    <w:rsid w:val="00827198"/>
    <w:rsid w:val="0082760E"/>
    <w:rsid w:val="00830D96"/>
    <w:rsid w:val="0083366C"/>
    <w:rsid w:val="00834F14"/>
    <w:rsid w:val="00835BFE"/>
    <w:rsid w:val="008403FD"/>
    <w:rsid w:val="00841E83"/>
    <w:rsid w:val="0084684E"/>
    <w:rsid w:val="00846B33"/>
    <w:rsid w:val="00847767"/>
    <w:rsid w:val="0085036E"/>
    <w:rsid w:val="00854F73"/>
    <w:rsid w:val="00860A02"/>
    <w:rsid w:val="00863755"/>
    <w:rsid w:val="00865D41"/>
    <w:rsid w:val="008700A6"/>
    <w:rsid w:val="00872420"/>
    <w:rsid w:val="00872A21"/>
    <w:rsid w:val="008746F5"/>
    <w:rsid w:val="00875110"/>
    <w:rsid w:val="008762D9"/>
    <w:rsid w:val="00876305"/>
    <w:rsid w:val="00877273"/>
    <w:rsid w:val="00883043"/>
    <w:rsid w:val="0088314B"/>
    <w:rsid w:val="008860D9"/>
    <w:rsid w:val="008917EE"/>
    <w:rsid w:val="00893FCE"/>
    <w:rsid w:val="008A3A09"/>
    <w:rsid w:val="008A5455"/>
    <w:rsid w:val="008B06B6"/>
    <w:rsid w:val="008B0E13"/>
    <w:rsid w:val="008B1522"/>
    <w:rsid w:val="008B20AD"/>
    <w:rsid w:val="008B6228"/>
    <w:rsid w:val="008B6A4B"/>
    <w:rsid w:val="008B6B37"/>
    <w:rsid w:val="008C0AAB"/>
    <w:rsid w:val="008C146B"/>
    <w:rsid w:val="008C19CD"/>
    <w:rsid w:val="008C1C68"/>
    <w:rsid w:val="008C4090"/>
    <w:rsid w:val="008D1321"/>
    <w:rsid w:val="008D18DA"/>
    <w:rsid w:val="008D773D"/>
    <w:rsid w:val="008E6B95"/>
    <w:rsid w:val="008F06F5"/>
    <w:rsid w:val="008F197D"/>
    <w:rsid w:val="008F1AD1"/>
    <w:rsid w:val="008F1E24"/>
    <w:rsid w:val="008F2416"/>
    <w:rsid w:val="008F31F7"/>
    <w:rsid w:val="008F44D3"/>
    <w:rsid w:val="008F610E"/>
    <w:rsid w:val="0090021A"/>
    <w:rsid w:val="00900AFF"/>
    <w:rsid w:val="00900B0E"/>
    <w:rsid w:val="00904D60"/>
    <w:rsid w:val="009100C9"/>
    <w:rsid w:val="00911F1F"/>
    <w:rsid w:val="009124DF"/>
    <w:rsid w:val="00913712"/>
    <w:rsid w:val="00913F31"/>
    <w:rsid w:val="0091522B"/>
    <w:rsid w:val="009164EE"/>
    <w:rsid w:val="0091652C"/>
    <w:rsid w:val="00924BEA"/>
    <w:rsid w:val="00930E0F"/>
    <w:rsid w:val="009313B1"/>
    <w:rsid w:val="009313BD"/>
    <w:rsid w:val="00932371"/>
    <w:rsid w:val="00933867"/>
    <w:rsid w:val="0093496A"/>
    <w:rsid w:val="0093596A"/>
    <w:rsid w:val="0093657D"/>
    <w:rsid w:val="00942C57"/>
    <w:rsid w:val="00942E8C"/>
    <w:rsid w:val="00943E8C"/>
    <w:rsid w:val="0094574A"/>
    <w:rsid w:val="009473AD"/>
    <w:rsid w:val="00947F89"/>
    <w:rsid w:val="009509A0"/>
    <w:rsid w:val="00954ACF"/>
    <w:rsid w:val="009564DF"/>
    <w:rsid w:val="009578A6"/>
    <w:rsid w:val="00957FE2"/>
    <w:rsid w:val="00964965"/>
    <w:rsid w:val="00967D3C"/>
    <w:rsid w:val="0097432C"/>
    <w:rsid w:val="00975DED"/>
    <w:rsid w:val="00976B3C"/>
    <w:rsid w:val="00980932"/>
    <w:rsid w:val="009831E8"/>
    <w:rsid w:val="00986228"/>
    <w:rsid w:val="00986D1B"/>
    <w:rsid w:val="009902F6"/>
    <w:rsid w:val="00991B0F"/>
    <w:rsid w:val="00997326"/>
    <w:rsid w:val="009977D9"/>
    <w:rsid w:val="009A0078"/>
    <w:rsid w:val="009A1C96"/>
    <w:rsid w:val="009A1EB5"/>
    <w:rsid w:val="009A2627"/>
    <w:rsid w:val="009A340F"/>
    <w:rsid w:val="009A3F79"/>
    <w:rsid w:val="009A4FB3"/>
    <w:rsid w:val="009A5A15"/>
    <w:rsid w:val="009A6B44"/>
    <w:rsid w:val="009B030A"/>
    <w:rsid w:val="009B1CB9"/>
    <w:rsid w:val="009B2206"/>
    <w:rsid w:val="009B391B"/>
    <w:rsid w:val="009B6A97"/>
    <w:rsid w:val="009B7DCA"/>
    <w:rsid w:val="009C0F6E"/>
    <w:rsid w:val="009C126F"/>
    <w:rsid w:val="009C41AE"/>
    <w:rsid w:val="009C4427"/>
    <w:rsid w:val="009C48E8"/>
    <w:rsid w:val="009C5457"/>
    <w:rsid w:val="009D42E3"/>
    <w:rsid w:val="009D55B9"/>
    <w:rsid w:val="009D61F6"/>
    <w:rsid w:val="009E3EDB"/>
    <w:rsid w:val="009E5168"/>
    <w:rsid w:val="009E7E03"/>
    <w:rsid w:val="009F17D1"/>
    <w:rsid w:val="009F2E16"/>
    <w:rsid w:val="009F3603"/>
    <w:rsid w:val="009F5C0C"/>
    <w:rsid w:val="009F66E7"/>
    <w:rsid w:val="009F760C"/>
    <w:rsid w:val="00A00127"/>
    <w:rsid w:val="00A00AD6"/>
    <w:rsid w:val="00A00B9D"/>
    <w:rsid w:val="00A0148D"/>
    <w:rsid w:val="00A01BE3"/>
    <w:rsid w:val="00A04882"/>
    <w:rsid w:val="00A059CB"/>
    <w:rsid w:val="00A07C10"/>
    <w:rsid w:val="00A10324"/>
    <w:rsid w:val="00A103D4"/>
    <w:rsid w:val="00A106ED"/>
    <w:rsid w:val="00A11E58"/>
    <w:rsid w:val="00A140C3"/>
    <w:rsid w:val="00A14E92"/>
    <w:rsid w:val="00A15536"/>
    <w:rsid w:val="00A1590F"/>
    <w:rsid w:val="00A15AB7"/>
    <w:rsid w:val="00A1660A"/>
    <w:rsid w:val="00A17865"/>
    <w:rsid w:val="00A23FB5"/>
    <w:rsid w:val="00A25027"/>
    <w:rsid w:val="00A261FA"/>
    <w:rsid w:val="00A3153A"/>
    <w:rsid w:val="00A31F20"/>
    <w:rsid w:val="00A3429D"/>
    <w:rsid w:val="00A3566C"/>
    <w:rsid w:val="00A372AF"/>
    <w:rsid w:val="00A37506"/>
    <w:rsid w:val="00A403E2"/>
    <w:rsid w:val="00A40BA9"/>
    <w:rsid w:val="00A41625"/>
    <w:rsid w:val="00A4271F"/>
    <w:rsid w:val="00A44DB7"/>
    <w:rsid w:val="00A4516F"/>
    <w:rsid w:val="00A46171"/>
    <w:rsid w:val="00A46AB5"/>
    <w:rsid w:val="00A516BD"/>
    <w:rsid w:val="00A53487"/>
    <w:rsid w:val="00A53698"/>
    <w:rsid w:val="00A57AC9"/>
    <w:rsid w:val="00A630FA"/>
    <w:rsid w:val="00A63637"/>
    <w:rsid w:val="00A63F9C"/>
    <w:rsid w:val="00A64606"/>
    <w:rsid w:val="00A64F1B"/>
    <w:rsid w:val="00A65263"/>
    <w:rsid w:val="00A65997"/>
    <w:rsid w:val="00A675D0"/>
    <w:rsid w:val="00A765A7"/>
    <w:rsid w:val="00A768CB"/>
    <w:rsid w:val="00A80BD7"/>
    <w:rsid w:val="00A82837"/>
    <w:rsid w:val="00A82E0B"/>
    <w:rsid w:val="00A83CE8"/>
    <w:rsid w:val="00A8433B"/>
    <w:rsid w:val="00A84BDC"/>
    <w:rsid w:val="00A85B31"/>
    <w:rsid w:val="00A87C2A"/>
    <w:rsid w:val="00A92990"/>
    <w:rsid w:val="00A9469F"/>
    <w:rsid w:val="00A95131"/>
    <w:rsid w:val="00A9578F"/>
    <w:rsid w:val="00AA10CC"/>
    <w:rsid w:val="00AA648A"/>
    <w:rsid w:val="00AA6A0C"/>
    <w:rsid w:val="00AA6A34"/>
    <w:rsid w:val="00AA748C"/>
    <w:rsid w:val="00AA7B6B"/>
    <w:rsid w:val="00AB04DD"/>
    <w:rsid w:val="00AB09FD"/>
    <w:rsid w:val="00AB2B1D"/>
    <w:rsid w:val="00AB2F14"/>
    <w:rsid w:val="00AB33E8"/>
    <w:rsid w:val="00AB47EB"/>
    <w:rsid w:val="00AB6D10"/>
    <w:rsid w:val="00AC078D"/>
    <w:rsid w:val="00AC3A30"/>
    <w:rsid w:val="00AC7B0C"/>
    <w:rsid w:val="00AD0FA2"/>
    <w:rsid w:val="00AD195C"/>
    <w:rsid w:val="00AD2B2C"/>
    <w:rsid w:val="00AD5088"/>
    <w:rsid w:val="00AD532D"/>
    <w:rsid w:val="00AE193B"/>
    <w:rsid w:val="00AE31F5"/>
    <w:rsid w:val="00AE5AB9"/>
    <w:rsid w:val="00AE5BBA"/>
    <w:rsid w:val="00AE726F"/>
    <w:rsid w:val="00AE76D6"/>
    <w:rsid w:val="00AE7AA8"/>
    <w:rsid w:val="00AF0B5E"/>
    <w:rsid w:val="00AF10E1"/>
    <w:rsid w:val="00AF3493"/>
    <w:rsid w:val="00AF4A65"/>
    <w:rsid w:val="00AF5546"/>
    <w:rsid w:val="00AF6DF0"/>
    <w:rsid w:val="00AF73B9"/>
    <w:rsid w:val="00AF7D5E"/>
    <w:rsid w:val="00B00432"/>
    <w:rsid w:val="00B013EE"/>
    <w:rsid w:val="00B01B74"/>
    <w:rsid w:val="00B04500"/>
    <w:rsid w:val="00B04EB7"/>
    <w:rsid w:val="00B12962"/>
    <w:rsid w:val="00B132CD"/>
    <w:rsid w:val="00B1452A"/>
    <w:rsid w:val="00B157E0"/>
    <w:rsid w:val="00B17530"/>
    <w:rsid w:val="00B209A8"/>
    <w:rsid w:val="00B21D97"/>
    <w:rsid w:val="00B223F5"/>
    <w:rsid w:val="00B31928"/>
    <w:rsid w:val="00B33040"/>
    <w:rsid w:val="00B34EE6"/>
    <w:rsid w:val="00B429B5"/>
    <w:rsid w:val="00B42EA1"/>
    <w:rsid w:val="00B44C38"/>
    <w:rsid w:val="00B45810"/>
    <w:rsid w:val="00B45E77"/>
    <w:rsid w:val="00B46901"/>
    <w:rsid w:val="00B538A4"/>
    <w:rsid w:val="00B54466"/>
    <w:rsid w:val="00B56563"/>
    <w:rsid w:val="00B569F6"/>
    <w:rsid w:val="00B605AF"/>
    <w:rsid w:val="00B632B5"/>
    <w:rsid w:val="00B63585"/>
    <w:rsid w:val="00B64041"/>
    <w:rsid w:val="00B666E7"/>
    <w:rsid w:val="00B66EF9"/>
    <w:rsid w:val="00B67930"/>
    <w:rsid w:val="00B679C2"/>
    <w:rsid w:val="00B67D6B"/>
    <w:rsid w:val="00B714F9"/>
    <w:rsid w:val="00B72A62"/>
    <w:rsid w:val="00B7358F"/>
    <w:rsid w:val="00B74EF8"/>
    <w:rsid w:val="00B75846"/>
    <w:rsid w:val="00B80BA4"/>
    <w:rsid w:val="00B84B3B"/>
    <w:rsid w:val="00B84D36"/>
    <w:rsid w:val="00B84E75"/>
    <w:rsid w:val="00B86172"/>
    <w:rsid w:val="00B94019"/>
    <w:rsid w:val="00B976D3"/>
    <w:rsid w:val="00BA30D0"/>
    <w:rsid w:val="00BA5D31"/>
    <w:rsid w:val="00BB5380"/>
    <w:rsid w:val="00BB59BB"/>
    <w:rsid w:val="00BC0E85"/>
    <w:rsid w:val="00BC2339"/>
    <w:rsid w:val="00BC24CE"/>
    <w:rsid w:val="00BC4A25"/>
    <w:rsid w:val="00BC521D"/>
    <w:rsid w:val="00BC576C"/>
    <w:rsid w:val="00BC6457"/>
    <w:rsid w:val="00BD1937"/>
    <w:rsid w:val="00BD359D"/>
    <w:rsid w:val="00BD7516"/>
    <w:rsid w:val="00BE2EB5"/>
    <w:rsid w:val="00BE4816"/>
    <w:rsid w:val="00BE69F5"/>
    <w:rsid w:val="00BF057D"/>
    <w:rsid w:val="00BF3DBF"/>
    <w:rsid w:val="00BF67C4"/>
    <w:rsid w:val="00C00208"/>
    <w:rsid w:val="00C03112"/>
    <w:rsid w:val="00C04F0B"/>
    <w:rsid w:val="00C07A17"/>
    <w:rsid w:val="00C129C4"/>
    <w:rsid w:val="00C15848"/>
    <w:rsid w:val="00C15F1C"/>
    <w:rsid w:val="00C17744"/>
    <w:rsid w:val="00C224BE"/>
    <w:rsid w:val="00C24110"/>
    <w:rsid w:val="00C26863"/>
    <w:rsid w:val="00C27EEA"/>
    <w:rsid w:val="00C31848"/>
    <w:rsid w:val="00C335EB"/>
    <w:rsid w:val="00C343A1"/>
    <w:rsid w:val="00C36725"/>
    <w:rsid w:val="00C376FC"/>
    <w:rsid w:val="00C3793C"/>
    <w:rsid w:val="00C43DFB"/>
    <w:rsid w:val="00C45EBB"/>
    <w:rsid w:val="00C50C3D"/>
    <w:rsid w:val="00C51370"/>
    <w:rsid w:val="00C51D62"/>
    <w:rsid w:val="00C51E02"/>
    <w:rsid w:val="00C532DE"/>
    <w:rsid w:val="00C54930"/>
    <w:rsid w:val="00C55A75"/>
    <w:rsid w:val="00C55E28"/>
    <w:rsid w:val="00C56DD4"/>
    <w:rsid w:val="00C574B8"/>
    <w:rsid w:val="00C609EC"/>
    <w:rsid w:val="00C61566"/>
    <w:rsid w:val="00C61816"/>
    <w:rsid w:val="00C61CF8"/>
    <w:rsid w:val="00C63ED5"/>
    <w:rsid w:val="00C74844"/>
    <w:rsid w:val="00C753DB"/>
    <w:rsid w:val="00C75944"/>
    <w:rsid w:val="00C77173"/>
    <w:rsid w:val="00C806F8"/>
    <w:rsid w:val="00C80916"/>
    <w:rsid w:val="00C84654"/>
    <w:rsid w:val="00C86C43"/>
    <w:rsid w:val="00C87059"/>
    <w:rsid w:val="00C870D8"/>
    <w:rsid w:val="00C905A0"/>
    <w:rsid w:val="00C90B9F"/>
    <w:rsid w:val="00C915AD"/>
    <w:rsid w:val="00C92CE9"/>
    <w:rsid w:val="00C930F8"/>
    <w:rsid w:val="00C93E5A"/>
    <w:rsid w:val="00C95EB1"/>
    <w:rsid w:val="00C97D9C"/>
    <w:rsid w:val="00CA2291"/>
    <w:rsid w:val="00CA3BBC"/>
    <w:rsid w:val="00CA3D4C"/>
    <w:rsid w:val="00CA5016"/>
    <w:rsid w:val="00CA7E90"/>
    <w:rsid w:val="00CB3671"/>
    <w:rsid w:val="00CB4A13"/>
    <w:rsid w:val="00CC174B"/>
    <w:rsid w:val="00CC1D2E"/>
    <w:rsid w:val="00CC38DA"/>
    <w:rsid w:val="00CC69E9"/>
    <w:rsid w:val="00CC77F0"/>
    <w:rsid w:val="00CD0517"/>
    <w:rsid w:val="00CD3085"/>
    <w:rsid w:val="00CD34F6"/>
    <w:rsid w:val="00CD3D3A"/>
    <w:rsid w:val="00CD438B"/>
    <w:rsid w:val="00CD76BE"/>
    <w:rsid w:val="00CE0F48"/>
    <w:rsid w:val="00CE246B"/>
    <w:rsid w:val="00CE2F47"/>
    <w:rsid w:val="00CE2FF3"/>
    <w:rsid w:val="00CE3A71"/>
    <w:rsid w:val="00CE3ABC"/>
    <w:rsid w:val="00CE53AB"/>
    <w:rsid w:val="00CF23BB"/>
    <w:rsid w:val="00CF340D"/>
    <w:rsid w:val="00CF3C31"/>
    <w:rsid w:val="00CF6D20"/>
    <w:rsid w:val="00CF7C3F"/>
    <w:rsid w:val="00CF7D8A"/>
    <w:rsid w:val="00D01CE0"/>
    <w:rsid w:val="00D01E9E"/>
    <w:rsid w:val="00D02E70"/>
    <w:rsid w:val="00D03B7C"/>
    <w:rsid w:val="00D04251"/>
    <w:rsid w:val="00D05D3B"/>
    <w:rsid w:val="00D06E00"/>
    <w:rsid w:val="00D07268"/>
    <w:rsid w:val="00D12A02"/>
    <w:rsid w:val="00D13FD1"/>
    <w:rsid w:val="00D14CB4"/>
    <w:rsid w:val="00D17A6D"/>
    <w:rsid w:val="00D21394"/>
    <w:rsid w:val="00D22662"/>
    <w:rsid w:val="00D22C40"/>
    <w:rsid w:val="00D27395"/>
    <w:rsid w:val="00D323CA"/>
    <w:rsid w:val="00D36637"/>
    <w:rsid w:val="00D4088F"/>
    <w:rsid w:val="00D45D9E"/>
    <w:rsid w:val="00D50E7D"/>
    <w:rsid w:val="00D536DF"/>
    <w:rsid w:val="00D54E09"/>
    <w:rsid w:val="00D604B6"/>
    <w:rsid w:val="00D61898"/>
    <w:rsid w:val="00D634A5"/>
    <w:rsid w:val="00D63F8A"/>
    <w:rsid w:val="00D640B8"/>
    <w:rsid w:val="00D64290"/>
    <w:rsid w:val="00D64433"/>
    <w:rsid w:val="00D70657"/>
    <w:rsid w:val="00D7588E"/>
    <w:rsid w:val="00D77771"/>
    <w:rsid w:val="00D778D0"/>
    <w:rsid w:val="00D77C3F"/>
    <w:rsid w:val="00D80704"/>
    <w:rsid w:val="00D80783"/>
    <w:rsid w:val="00D81605"/>
    <w:rsid w:val="00D85CE6"/>
    <w:rsid w:val="00D8764E"/>
    <w:rsid w:val="00D91621"/>
    <w:rsid w:val="00D95B63"/>
    <w:rsid w:val="00D960C6"/>
    <w:rsid w:val="00D969C7"/>
    <w:rsid w:val="00DA0C85"/>
    <w:rsid w:val="00DA7BAF"/>
    <w:rsid w:val="00DB17BB"/>
    <w:rsid w:val="00DB23E2"/>
    <w:rsid w:val="00DB4BE8"/>
    <w:rsid w:val="00DB69F6"/>
    <w:rsid w:val="00DC19CA"/>
    <w:rsid w:val="00DC53AB"/>
    <w:rsid w:val="00DC7D52"/>
    <w:rsid w:val="00DD0138"/>
    <w:rsid w:val="00DD2FCA"/>
    <w:rsid w:val="00DD30EC"/>
    <w:rsid w:val="00DD3B56"/>
    <w:rsid w:val="00DD4EC1"/>
    <w:rsid w:val="00DD6594"/>
    <w:rsid w:val="00DD6AF9"/>
    <w:rsid w:val="00DE0163"/>
    <w:rsid w:val="00DE48D6"/>
    <w:rsid w:val="00DE49E3"/>
    <w:rsid w:val="00DF0376"/>
    <w:rsid w:val="00DF112E"/>
    <w:rsid w:val="00DF1B2A"/>
    <w:rsid w:val="00DF1D03"/>
    <w:rsid w:val="00DF38B1"/>
    <w:rsid w:val="00DF5099"/>
    <w:rsid w:val="00DF5557"/>
    <w:rsid w:val="00DF7C41"/>
    <w:rsid w:val="00E022E4"/>
    <w:rsid w:val="00E07142"/>
    <w:rsid w:val="00E071F2"/>
    <w:rsid w:val="00E107AB"/>
    <w:rsid w:val="00E13B41"/>
    <w:rsid w:val="00E15525"/>
    <w:rsid w:val="00E160FC"/>
    <w:rsid w:val="00E23D33"/>
    <w:rsid w:val="00E30034"/>
    <w:rsid w:val="00E3121D"/>
    <w:rsid w:val="00E31509"/>
    <w:rsid w:val="00E33D73"/>
    <w:rsid w:val="00E35DC7"/>
    <w:rsid w:val="00E36495"/>
    <w:rsid w:val="00E375A1"/>
    <w:rsid w:val="00E37AB4"/>
    <w:rsid w:val="00E413F2"/>
    <w:rsid w:val="00E43339"/>
    <w:rsid w:val="00E450A3"/>
    <w:rsid w:val="00E468B4"/>
    <w:rsid w:val="00E46A8F"/>
    <w:rsid w:val="00E5064C"/>
    <w:rsid w:val="00E50948"/>
    <w:rsid w:val="00E50FFA"/>
    <w:rsid w:val="00E5559D"/>
    <w:rsid w:val="00E56D77"/>
    <w:rsid w:val="00E613FE"/>
    <w:rsid w:val="00E654A0"/>
    <w:rsid w:val="00E65D07"/>
    <w:rsid w:val="00E66643"/>
    <w:rsid w:val="00E70392"/>
    <w:rsid w:val="00E7076B"/>
    <w:rsid w:val="00E74E1F"/>
    <w:rsid w:val="00E754BB"/>
    <w:rsid w:val="00E804CF"/>
    <w:rsid w:val="00E80A3A"/>
    <w:rsid w:val="00E818B2"/>
    <w:rsid w:val="00E8294E"/>
    <w:rsid w:val="00E82DAF"/>
    <w:rsid w:val="00E8510E"/>
    <w:rsid w:val="00E85724"/>
    <w:rsid w:val="00E901D7"/>
    <w:rsid w:val="00E91233"/>
    <w:rsid w:val="00E9249C"/>
    <w:rsid w:val="00E93737"/>
    <w:rsid w:val="00EA1925"/>
    <w:rsid w:val="00EA1A1F"/>
    <w:rsid w:val="00EA5D1B"/>
    <w:rsid w:val="00EA6281"/>
    <w:rsid w:val="00EA64FD"/>
    <w:rsid w:val="00EB00A5"/>
    <w:rsid w:val="00EB1811"/>
    <w:rsid w:val="00EB1EBB"/>
    <w:rsid w:val="00EB20BC"/>
    <w:rsid w:val="00EB258B"/>
    <w:rsid w:val="00EB3609"/>
    <w:rsid w:val="00EB4C5F"/>
    <w:rsid w:val="00EB4E78"/>
    <w:rsid w:val="00EB5541"/>
    <w:rsid w:val="00EB60B1"/>
    <w:rsid w:val="00EC45B6"/>
    <w:rsid w:val="00EC6055"/>
    <w:rsid w:val="00EC60CC"/>
    <w:rsid w:val="00ED22F7"/>
    <w:rsid w:val="00ED32D4"/>
    <w:rsid w:val="00ED41BA"/>
    <w:rsid w:val="00ED4AEA"/>
    <w:rsid w:val="00EE0CD1"/>
    <w:rsid w:val="00EE1CF7"/>
    <w:rsid w:val="00EE576D"/>
    <w:rsid w:val="00EE74D8"/>
    <w:rsid w:val="00EE7FC1"/>
    <w:rsid w:val="00EF1446"/>
    <w:rsid w:val="00EF3128"/>
    <w:rsid w:val="00EF39F1"/>
    <w:rsid w:val="00EF4E9D"/>
    <w:rsid w:val="00EF67AC"/>
    <w:rsid w:val="00EF700B"/>
    <w:rsid w:val="00EF79FF"/>
    <w:rsid w:val="00F06FB2"/>
    <w:rsid w:val="00F15CE4"/>
    <w:rsid w:val="00F169BC"/>
    <w:rsid w:val="00F22D48"/>
    <w:rsid w:val="00F22DE5"/>
    <w:rsid w:val="00F23434"/>
    <w:rsid w:val="00F240C1"/>
    <w:rsid w:val="00F24421"/>
    <w:rsid w:val="00F27B2D"/>
    <w:rsid w:val="00F300CB"/>
    <w:rsid w:val="00F33580"/>
    <w:rsid w:val="00F34A09"/>
    <w:rsid w:val="00F354FF"/>
    <w:rsid w:val="00F35A2B"/>
    <w:rsid w:val="00F4144E"/>
    <w:rsid w:val="00F44B0E"/>
    <w:rsid w:val="00F46B13"/>
    <w:rsid w:val="00F51E55"/>
    <w:rsid w:val="00F53A2F"/>
    <w:rsid w:val="00F54FE2"/>
    <w:rsid w:val="00F55D2D"/>
    <w:rsid w:val="00F56842"/>
    <w:rsid w:val="00F5776F"/>
    <w:rsid w:val="00F60CE4"/>
    <w:rsid w:val="00F6295C"/>
    <w:rsid w:val="00F63849"/>
    <w:rsid w:val="00F66BF8"/>
    <w:rsid w:val="00F67E51"/>
    <w:rsid w:val="00F71533"/>
    <w:rsid w:val="00F72A66"/>
    <w:rsid w:val="00F7416C"/>
    <w:rsid w:val="00F7515B"/>
    <w:rsid w:val="00F75532"/>
    <w:rsid w:val="00F76002"/>
    <w:rsid w:val="00F766F4"/>
    <w:rsid w:val="00F80A99"/>
    <w:rsid w:val="00F8398F"/>
    <w:rsid w:val="00F92023"/>
    <w:rsid w:val="00F92C30"/>
    <w:rsid w:val="00F9504D"/>
    <w:rsid w:val="00F95769"/>
    <w:rsid w:val="00F96755"/>
    <w:rsid w:val="00F96F44"/>
    <w:rsid w:val="00F97190"/>
    <w:rsid w:val="00FA112C"/>
    <w:rsid w:val="00FA23F8"/>
    <w:rsid w:val="00FA29ED"/>
    <w:rsid w:val="00FA505C"/>
    <w:rsid w:val="00FA5ADB"/>
    <w:rsid w:val="00FA6031"/>
    <w:rsid w:val="00FA7D11"/>
    <w:rsid w:val="00FB1603"/>
    <w:rsid w:val="00FB2253"/>
    <w:rsid w:val="00FB345E"/>
    <w:rsid w:val="00FB431F"/>
    <w:rsid w:val="00FC27FC"/>
    <w:rsid w:val="00FC3344"/>
    <w:rsid w:val="00FC3484"/>
    <w:rsid w:val="00FC5FA2"/>
    <w:rsid w:val="00FC6BCC"/>
    <w:rsid w:val="00FC7187"/>
    <w:rsid w:val="00FD065B"/>
    <w:rsid w:val="00FD0692"/>
    <w:rsid w:val="00FD0EE9"/>
    <w:rsid w:val="00FD11E8"/>
    <w:rsid w:val="00FD2325"/>
    <w:rsid w:val="00FD2FD6"/>
    <w:rsid w:val="00FD6BAF"/>
    <w:rsid w:val="00FD6CE3"/>
    <w:rsid w:val="00FE013B"/>
    <w:rsid w:val="00FE135B"/>
    <w:rsid w:val="00FE2F53"/>
    <w:rsid w:val="00FE4CFC"/>
    <w:rsid w:val="00FE51E1"/>
    <w:rsid w:val="00FE76A0"/>
    <w:rsid w:val="00FF0D74"/>
    <w:rsid w:val="00FF15FB"/>
    <w:rsid w:val="00FF1CBC"/>
    <w:rsid w:val="00FF2709"/>
    <w:rsid w:val="00FF5ADC"/>
    <w:rsid w:val="13542B80"/>
    <w:rsid w:val="1EE21745"/>
    <w:rsid w:val="2FE3C395"/>
    <w:rsid w:val="36D00D43"/>
    <w:rsid w:val="449CF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5310"/>
  <w15:chartTrackingRefBased/>
  <w15:docId w15:val="{181EB294-595F-478C-99D0-CA27749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62C8A"/>
    <w:rPr>
      <w:b/>
      <w:bCs/>
    </w:rPr>
  </w:style>
  <w:style w:type="paragraph" w:styleId="NoSpacing">
    <w:name w:val="No Spacing"/>
    <w:uiPriority w:val="1"/>
    <w:qFormat/>
    <w:rsid w:val="0004561F"/>
    <w:pPr>
      <w:spacing w:after="0" w:line="240" w:lineRule="auto"/>
    </w:pPr>
  </w:style>
  <w:style w:type="character" w:styleId="CommentReference">
    <w:name w:val="annotation reference"/>
    <w:basedOn w:val="DefaultParagraphFont"/>
    <w:uiPriority w:val="99"/>
    <w:semiHidden/>
    <w:unhideWhenUsed/>
    <w:rsid w:val="00A0148D"/>
    <w:rPr>
      <w:sz w:val="16"/>
      <w:szCs w:val="16"/>
    </w:rPr>
  </w:style>
  <w:style w:type="paragraph" w:styleId="CommentText">
    <w:name w:val="annotation text"/>
    <w:basedOn w:val="Normal"/>
    <w:link w:val="CommentTextChar"/>
    <w:uiPriority w:val="99"/>
    <w:unhideWhenUsed/>
    <w:rsid w:val="00A0148D"/>
    <w:pPr>
      <w:spacing w:line="240" w:lineRule="auto"/>
    </w:pPr>
    <w:rPr>
      <w:sz w:val="20"/>
      <w:szCs w:val="20"/>
    </w:rPr>
  </w:style>
  <w:style w:type="character" w:customStyle="1" w:styleId="CommentTextChar">
    <w:name w:val="Comment Text Char"/>
    <w:basedOn w:val="DefaultParagraphFont"/>
    <w:link w:val="CommentText"/>
    <w:uiPriority w:val="99"/>
    <w:rsid w:val="00A0148D"/>
    <w:rPr>
      <w:sz w:val="20"/>
      <w:szCs w:val="20"/>
    </w:rPr>
  </w:style>
  <w:style w:type="paragraph" w:styleId="CommentSubject">
    <w:name w:val="annotation subject"/>
    <w:basedOn w:val="CommentText"/>
    <w:next w:val="CommentText"/>
    <w:link w:val="CommentSubjectChar"/>
    <w:uiPriority w:val="99"/>
    <w:semiHidden/>
    <w:unhideWhenUsed/>
    <w:rsid w:val="00A0148D"/>
    <w:rPr>
      <w:b/>
      <w:bCs/>
    </w:rPr>
  </w:style>
  <w:style w:type="character" w:customStyle="1" w:styleId="CommentSubjectChar">
    <w:name w:val="Comment Subject Char"/>
    <w:basedOn w:val="CommentTextChar"/>
    <w:link w:val="CommentSubject"/>
    <w:uiPriority w:val="99"/>
    <w:semiHidden/>
    <w:rsid w:val="00A0148D"/>
    <w:rPr>
      <w:b/>
      <w:bCs/>
      <w:sz w:val="20"/>
      <w:szCs w:val="20"/>
    </w:rPr>
  </w:style>
  <w:style w:type="paragraph" w:styleId="BalloonText">
    <w:name w:val="Balloon Text"/>
    <w:basedOn w:val="Normal"/>
    <w:link w:val="BalloonTextChar"/>
    <w:uiPriority w:val="99"/>
    <w:semiHidden/>
    <w:unhideWhenUsed/>
    <w:rsid w:val="00106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2E6"/>
    <w:rPr>
      <w:rFonts w:ascii="Segoe UI" w:hAnsi="Segoe UI" w:cs="Segoe UI"/>
      <w:sz w:val="18"/>
      <w:szCs w:val="18"/>
    </w:rPr>
  </w:style>
  <w:style w:type="paragraph" w:styleId="Revision">
    <w:name w:val="Revision"/>
    <w:hidden/>
    <w:uiPriority w:val="99"/>
    <w:semiHidden/>
    <w:rsid w:val="00106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1508">
      <w:bodyDiv w:val="1"/>
      <w:marLeft w:val="0"/>
      <w:marRight w:val="0"/>
      <w:marTop w:val="0"/>
      <w:marBottom w:val="0"/>
      <w:divBdr>
        <w:top w:val="none" w:sz="0" w:space="0" w:color="auto"/>
        <w:left w:val="none" w:sz="0" w:space="0" w:color="auto"/>
        <w:bottom w:val="none" w:sz="0" w:space="0" w:color="auto"/>
        <w:right w:val="none" w:sz="0" w:space="0" w:color="auto"/>
      </w:divBdr>
      <w:divsChild>
        <w:div w:id="673382433">
          <w:marLeft w:val="0"/>
          <w:marRight w:val="0"/>
          <w:marTop w:val="0"/>
          <w:marBottom w:val="0"/>
          <w:divBdr>
            <w:top w:val="none" w:sz="0" w:space="0" w:color="auto"/>
            <w:left w:val="none" w:sz="0" w:space="0" w:color="auto"/>
            <w:bottom w:val="none" w:sz="0" w:space="0" w:color="auto"/>
            <w:right w:val="none" w:sz="0" w:space="0" w:color="auto"/>
          </w:divBdr>
          <w:divsChild>
            <w:div w:id="1152334603">
              <w:marLeft w:val="0"/>
              <w:marRight w:val="0"/>
              <w:marTop w:val="0"/>
              <w:marBottom w:val="0"/>
              <w:divBdr>
                <w:top w:val="none" w:sz="0" w:space="0" w:color="auto"/>
                <w:left w:val="none" w:sz="0" w:space="0" w:color="auto"/>
                <w:bottom w:val="none" w:sz="0" w:space="0" w:color="auto"/>
                <w:right w:val="none" w:sz="0" w:space="0" w:color="auto"/>
              </w:divBdr>
            </w:div>
            <w:div w:id="483740811">
              <w:marLeft w:val="0"/>
              <w:marRight w:val="0"/>
              <w:marTop w:val="0"/>
              <w:marBottom w:val="0"/>
              <w:divBdr>
                <w:top w:val="none" w:sz="0" w:space="0" w:color="auto"/>
                <w:left w:val="none" w:sz="0" w:space="0" w:color="auto"/>
                <w:bottom w:val="none" w:sz="0" w:space="0" w:color="auto"/>
                <w:right w:val="none" w:sz="0" w:space="0" w:color="auto"/>
              </w:divBdr>
            </w:div>
            <w:div w:id="424695531">
              <w:marLeft w:val="0"/>
              <w:marRight w:val="0"/>
              <w:marTop w:val="0"/>
              <w:marBottom w:val="0"/>
              <w:divBdr>
                <w:top w:val="none" w:sz="0" w:space="0" w:color="auto"/>
                <w:left w:val="none" w:sz="0" w:space="0" w:color="auto"/>
                <w:bottom w:val="none" w:sz="0" w:space="0" w:color="auto"/>
                <w:right w:val="none" w:sz="0" w:space="0" w:color="auto"/>
              </w:divBdr>
            </w:div>
            <w:div w:id="162625327">
              <w:marLeft w:val="0"/>
              <w:marRight w:val="0"/>
              <w:marTop w:val="0"/>
              <w:marBottom w:val="0"/>
              <w:divBdr>
                <w:top w:val="none" w:sz="0" w:space="0" w:color="auto"/>
                <w:left w:val="none" w:sz="0" w:space="0" w:color="auto"/>
                <w:bottom w:val="none" w:sz="0" w:space="0" w:color="auto"/>
                <w:right w:val="none" w:sz="0" w:space="0" w:color="auto"/>
              </w:divBdr>
            </w:div>
            <w:div w:id="1626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175">
      <w:bodyDiv w:val="1"/>
      <w:marLeft w:val="0"/>
      <w:marRight w:val="0"/>
      <w:marTop w:val="0"/>
      <w:marBottom w:val="0"/>
      <w:divBdr>
        <w:top w:val="none" w:sz="0" w:space="0" w:color="auto"/>
        <w:left w:val="none" w:sz="0" w:space="0" w:color="auto"/>
        <w:bottom w:val="none" w:sz="0" w:space="0" w:color="auto"/>
        <w:right w:val="none" w:sz="0" w:space="0" w:color="auto"/>
      </w:divBdr>
    </w:div>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151722585">
      <w:bodyDiv w:val="1"/>
      <w:marLeft w:val="0"/>
      <w:marRight w:val="0"/>
      <w:marTop w:val="0"/>
      <w:marBottom w:val="0"/>
      <w:divBdr>
        <w:top w:val="none" w:sz="0" w:space="0" w:color="auto"/>
        <w:left w:val="none" w:sz="0" w:space="0" w:color="auto"/>
        <w:bottom w:val="none" w:sz="0" w:space="0" w:color="auto"/>
        <w:right w:val="none" w:sz="0" w:space="0" w:color="auto"/>
      </w:divBdr>
    </w:div>
    <w:div w:id="181093903">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68467163">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308872882">
      <w:bodyDiv w:val="1"/>
      <w:marLeft w:val="0"/>
      <w:marRight w:val="0"/>
      <w:marTop w:val="0"/>
      <w:marBottom w:val="0"/>
      <w:divBdr>
        <w:top w:val="none" w:sz="0" w:space="0" w:color="auto"/>
        <w:left w:val="none" w:sz="0" w:space="0" w:color="auto"/>
        <w:bottom w:val="none" w:sz="0" w:space="0" w:color="auto"/>
        <w:right w:val="none" w:sz="0" w:space="0" w:color="auto"/>
      </w:divBdr>
    </w:div>
    <w:div w:id="323897754">
      <w:bodyDiv w:val="1"/>
      <w:marLeft w:val="0"/>
      <w:marRight w:val="0"/>
      <w:marTop w:val="0"/>
      <w:marBottom w:val="0"/>
      <w:divBdr>
        <w:top w:val="none" w:sz="0" w:space="0" w:color="auto"/>
        <w:left w:val="none" w:sz="0" w:space="0" w:color="auto"/>
        <w:bottom w:val="none" w:sz="0" w:space="0" w:color="auto"/>
        <w:right w:val="none" w:sz="0" w:space="0" w:color="auto"/>
      </w:divBdr>
      <w:divsChild>
        <w:div w:id="590702389">
          <w:marLeft w:val="0"/>
          <w:marRight w:val="0"/>
          <w:marTop w:val="0"/>
          <w:marBottom w:val="0"/>
          <w:divBdr>
            <w:top w:val="none" w:sz="0" w:space="0" w:color="auto"/>
            <w:left w:val="none" w:sz="0" w:space="0" w:color="auto"/>
            <w:bottom w:val="none" w:sz="0" w:space="0" w:color="auto"/>
            <w:right w:val="none" w:sz="0" w:space="0" w:color="auto"/>
          </w:divBdr>
          <w:divsChild>
            <w:div w:id="671296556">
              <w:marLeft w:val="0"/>
              <w:marRight w:val="0"/>
              <w:marTop w:val="0"/>
              <w:marBottom w:val="0"/>
              <w:divBdr>
                <w:top w:val="none" w:sz="0" w:space="0" w:color="auto"/>
                <w:left w:val="none" w:sz="0" w:space="0" w:color="auto"/>
                <w:bottom w:val="none" w:sz="0" w:space="0" w:color="auto"/>
                <w:right w:val="none" w:sz="0" w:space="0" w:color="auto"/>
              </w:divBdr>
            </w:div>
            <w:div w:id="880557928">
              <w:marLeft w:val="0"/>
              <w:marRight w:val="0"/>
              <w:marTop w:val="0"/>
              <w:marBottom w:val="0"/>
              <w:divBdr>
                <w:top w:val="none" w:sz="0" w:space="0" w:color="auto"/>
                <w:left w:val="none" w:sz="0" w:space="0" w:color="auto"/>
                <w:bottom w:val="none" w:sz="0" w:space="0" w:color="auto"/>
                <w:right w:val="none" w:sz="0" w:space="0" w:color="auto"/>
              </w:divBdr>
            </w:div>
            <w:div w:id="1248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561">
      <w:bodyDiv w:val="1"/>
      <w:marLeft w:val="0"/>
      <w:marRight w:val="0"/>
      <w:marTop w:val="0"/>
      <w:marBottom w:val="0"/>
      <w:divBdr>
        <w:top w:val="none" w:sz="0" w:space="0" w:color="auto"/>
        <w:left w:val="none" w:sz="0" w:space="0" w:color="auto"/>
        <w:bottom w:val="none" w:sz="0" w:space="0" w:color="auto"/>
        <w:right w:val="none" w:sz="0" w:space="0" w:color="auto"/>
      </w:divBdr>
    </w:div>
    <w:div w:id="586697750">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323320947">
          <w:marLeft w:val="907"/>
          <w:marRight w:val="0"/>
          <w:marTop w:val="14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974867249">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738094803">
      <w:bodyDiv w:val="1"/>
      <w:marLeft w:val="0"/>
      <w:marRight w:val="0"/>
      <w:marTop w:val="0"/>
      <w:marBottom w:val="0"/>
      <w:divBdr>
        <w:top w:val="none" w:sz="0" w:space="0" w:color="auto"/>
        <w:left w:val="none" w:sz="0" w:space="0" w:color="auto"/>
        <w:bottom w:val="none" w:sz="0" w:space="0" w:color="auto"/>
        <w:right w:val="none" w:sz="0" w:space="0" w:color="auto"/>
      </w:divBdr>
    </w:div>
    <w:div w:id="767039392">
      <w:bodyDiv w:val="1"/>
      <w:marLeft w:val="0"/>
      <w:marRight w:val="0"/>
      <w:marTop w:val="0"/>
      <w:marBottom w:val="0"/>
      <w:divBdr>
        <w:top w:val="none" w:sz="0" w:space="0" w:color="auto"/>
        <w:left w:val="none" w:sz="0" w:space="0" w:color="auto"/>
        <w:bottom w:val="none" w:sz="0" w:space="0" w:color="auto"/>
        <w:right w:val="none" w:sz="0" w:space="0" w:color="auto"/>
      </w:divBdr>
    </w:div>
    <w:div w:id="902839009">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410128306">
          <w:marLeft w:val="533"/>
          <w:marRight w:val="0"/>
          <w:marTop w:val="154"/>
          <w:marBottom w:val="0"/>
          <w:divBdr>
            <w:top w:val="none" w:sz="0" w:space="0" w:color="auto"/>
            <w:left w:val="none" w:sz="0" w:space="0" w:color="auto"/>
            <w:bottom w:val="none" w:sz="0" w:space="0" w:color="auto"/>
            <w:right w:val="none" w:sz="0" w:space="0" w:color="auto"/>
          </w:divBdr>
        </w:div>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113747446">
      <w:bodyDiv w:val="1"/>
      <w:marLeft w:val="0"/>
      <w:marRight w:val="0"/>
      <w:marTop w:val="0"/>
      <w:marBottom w:val="0"/>
      <w:divBdr>
        <w:top w:val="none" w:sz="0" w:space="0" w:color="auto"/>
        <w:left w:val="none" w:sz="0" w:space="0" w:color="auto"/>
        <w:bottom w:val="none" w:sz="0" w:space="0" w:color="auto"/>
        <w:right w:val="none" w:sz="0" w:space="0" w:color="auto"/>
      </w:divBdr>
    </w:div>
    <w:div w:id="1148671849">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286085606">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78353346">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588224371">
      <w:bodyDiv w:val="1"/>
      <w:marLeft w:val="0"/>
      <w:marRight w:val="0"/>
      <w:marTop w:val="0"/>
      <w:marBottom w:val="0"/>
      <w:divBdr>
        <w:top w:val="none" w:sz="0" w:space="0" w:color="auto"/>
        <w:left w:val="none" w:sz="0" w:space="0" w:color="auto"/>
        <w:bottom w:val="none" w:sz="0" w:space="0" w:color="auto"/>
        <w:right w:val="none" w:sz="0" w:space="0" w:color="auto"/>
      </w:divBdr>
    </w:div>
    <w:div w:id="1600018943">
      <w:bodyDiv w:val="1"/>
      <w:marLeft w:val="0"/>
      <w:marRight w:val="0"/>
      <w:marTop w:val="0"/>
      <w:marBottom w:val="0"/>
      <w:divBdr>
        <w:top w:val="none" w:sz="0" w:space="0" w:color="auto"/>
        <w:left w:val="none" w:sz="0" w:space="0" w:color="auto"/>
        <w:bottom w:val="none" w:sz="0" w:space="0" w:color="auto"/>
        <w:right w:val="none" w:sz="0" w:space="0" w:color="auto"/>
      </w:divBdr>
    </w:div>
    <w:div w:id="1669560031">
      <w:bodyDiv w:val="1"/>
      <w:marLeft w:val="0"/>
      <w:marRight w:val="0"/>
      <w:marTop w:val="0"/>
      <w:marBottom w:val="0"/>
      <w:divBdr>
        <w:top w:val="none" w:sz="0" w:space="0" w:color="auto"/>
        <w:left w:val="none" w:sz="0" w:space="0" w:color="auto"/>
        <w:bottom w:val="none" w:sz="0" w:space="0" w:color="auto"/>
        <w:right w:val="none" w:sz="0" w:space="0" w:color="auto"/>
      </w:divBdr>
    </w:div>
    <w:div w:id="1711758206">
      <w:bodyDiv w:val="1"/>
      <w:marLeft w:val="0"/>
      <w:marRight w:val="0"/>
      <w:marTop w:val="0"/>
      <w:marBottom w:val="0"/>
      <w:divBdr>
        <w:top w:val="none" w:sz="0" w:space="0" w:color="auto"/>
        <w:left w:val="none" w:sz="0" w:space="0" w:color="auto"/>
        <w:bottom w:val="none" w:sz="0" w:space="0" w:color="auto"/>
        <w:right w:val="none" w:sz="0" w:space="0" w:color="auto"/>
      </w:divBdr>
    </w:div>
    <w:div w:id="1728526957">
      <w:bodyDiv w:val="1"/>
      <w:marLeft w:val="0"/>
      <w:marRight w:val="0"/>
      <w:marTop w:val="0"/>
      <w:marBottom w:val="0"/>
      <w:divBdr>
        <w:top w:val="none" w:sz="0" w:space="0" w:color="auto"/>
        <w:left w:val="none" w:sz="0" w:space="0" w:color="auto"/>
        <w:bottom w:val="none" w:sz="0" w:space="0" w:color="auto"/>
        <w:right w:val="none" w:sz="0" w:space="0" w:color="auto"/>
      </w:divBdr>
    </w:div>
    <w:div w:id="1761943719">
      <w:bodyDiv w:val="1"/>
      <w:marLeft w:val="0"/>
      <w:marRight w:val="0"/>
      <w:marTop w:val="0"/>
      <w:marBottom w:val="0"/>
      <w:divBdr>
        <w:top w:val="none" w:sz="0" w:space="0" w:color="auto"/>
        <w:left w:val="none" w:sz="0" w:space="0" w:color="auto"/>
        <w:bottom w:val="none" w:sz="0" w:space="0" w:color="auto"/>
        <w:right w:val="none" w:sz="0" w:space="0" w:color="auto"/>
      </w:divBdr>
    </w:div>
    <w:div w:id="1798521338">
      <w:bodyDiv w:val="1"/>
      <w:marLeft w:val="0"/>
      <w:marRight w:val="0"/>
      <w:marTop w:val="0"/>
      <w:marBottom w:val="0"/>
      <w:divBdr>
        <w:top w:val="none" w:sz="0" w:space="0" w:color="auto"/>
        <w:left w:val="none" w:sz="0" w:space="0" w:color="auto"/>
        <w:bottom w:val="none" w:sz="0" w:space="0" w:color="auto"/>
        <w:right w:val="none" w:sz="0" w:space="0" w:color="auto"/>
      </w:divBdr>
    </w:div>
    <w:div w:id="1832331217">
      <w:bodyDiv w:val="1"/>
      <w:marLeft w:val="0"/>
      <w:marRight w:val="0"/>
      <w:marTop w:val="0"/>
      <w:marBottom w:val="0"/>
      <w:divBdr>
        <w:top w:val="none" w:sz="0" w:space="0" w:color="auto"/>
        <w:left w:val="none" w:sz="0" w:space="0" w:color="auto"/>
        <w:bottom w:val="none" w:sz="0" w:space="0" w:color="auto"/>
        <w:right w:val="none" w:sz="0" w:space="0" w:color="auto"/>
      </w:divBdr>
    </w:div>
    <w:div w:id="1864443068">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 w:id="2089645210">
      <w:bodyDiv w:val="1"/>
      <w:marLeft w:val="0"/>
      <w:marRight w:val="0"/>
      <w:marTop w:val="0"/>
      <w:marBottom w:val="0"/>
      <w:divBdr>
        <w:top w:val="none" w:sz="0" w:space="0" w:color="auto"/>
        <w:left w:val="none" w:sz="0" w:space="0" w:color="auto"/>
        <w:bottom w:val="none" w:sz="0" w:space="0" w:color="auto"/>
        <w:right w:val="none" w:sz="0" w:space="0" w:color="auto"/>
      </w:divBdr>
    </w:div>
    <w:div w:id="2094817081">
      <w:bodyDiv w:val="1"/>
      <w:marLeft w:val="0"/>
      <w:marRight w:val="0"/>
      <w:marTop w:val="0"/>
      <w:marBottom w:val="0"/>
      <w:divBdr>
        <w:top w:val="none" w:sz="0" w:space="0" w:color="auto"/>
        <w:left w:val="none" w:sz="0" w:space="0" w:color="auto"/>
        <w:bottom w:val="none" w:sz="0" w:space="0" w:color="auto"/>
        <w:right w:val="none" w:sz="0" w:space="0" w:color="auto"/>
      </w:divBdr>
    </w:div>
    <w:div w:id="2099715414">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ageexplorer.com" TargetMode="External"/><Relationship Id="rId18" Type="http://schemas.openxmlformats.org/officeDocument/2006/relationships/hyperlink" Target="https://docs.microsoft.com/en-us/azure/aks/kubernetes-walkthrough-portal" TargetMode="External"/><Relationship Id="rId26" Type="http://schemas.openxmlformats.org/officeDocument/2006/relationships/hyperlink" Target="https://www.ianlewis.org/en/bluegreen-deployments-kubernetes" TargetMode="External"/><Relationship Id="rId39" Type="http://schemas.openxmlformats.org/officeDocument/2006/relationships/theme" Target="theme/theme1.xml"/><Relationship Id="rId21" Type="http://schemas.openxmlformats.org/officeDocument/2006/relationships/hyperlink" Target="https://blog.jcorioland.io/archives/2018/08/29/azure-aks-rbac-kubernetes-dashboard.html"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image" Target="media/image1.png"/><Relationship Id="rId25" Type="http://schemas.openxmlformats.org/officeDocument/2006/relationships/hyperlink" Target="https://hub.docker.com/_/mongo/"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cuelogic.com/blog/why-and-how-to-containerize-modern-nodejs-applications" TargetMode="External"/><Relationship Id="rId20" Type="http://schemas.openxmlformats.org/officeDocument/2006/relationships/hyperlink" Target="https://docs.microsoft.com/en-us/azure/aks/use-system-pools"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view=azure-cli-latest" TargetMode="External"/><Relationship Id="rId24" Type="http://schemas.openxmlformats.org/officeDocument/2006/relationships/hyperlink" Target="http://localhost:3001/speakers" TargetMode="External"/><Relationship Id="rId32" Type="http://schemas.openxmlformats.org/officeDocument/2006/relationships/hyperlink" Target="http://localhost:3001/speaker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uddy.works/guides/how-dockerize-node-application" TargetMode="External"/><Relationship Id="rId23" Type="http://schemas.openxmlformats.org/officeDocument/2006/relationships/hyperlink" Target="http://content-api:3001" TargetMode="External"/><Relationship Id="rId28" Type="http://schemas.microsoft.com/office/2011/relationships/commentsExtended" Target="commentsExtended.xml"/><Relationship Id="rId36" Type="http://schemas.openxmlformats.org/officeDocument/2006/relationships/footer" Target="footer2.xml"/><Relationship Id="rId10" Type="http://schemas.openxmlformats.org/officeDocument/2006/relationships/hyperlink" Target="https://docs.microsoft.com/en-us/windows/wsl/install-win10" TargetMode="External"/><Relationship Id="rId19" Type="http://schemas.openxmlformats.org/officeDocument/2006/relationships/hyperlink" Target="https://docs.microsoft.com/en-us/azure/aks/kubernetes-walkthrough" TargetMode="External"/><Relationship Id="rId31" Type="http://schemas.openxmlformats.org/officeDocument/2006/relationships/hyperlink" Target="https://docs.microsoft.com/en-us/azure/container-registry/container-registry-auth-a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docs/guides/nodejs-docker-webapp/" TargetMode="External"/><Relationship Id="rId22" Type="http://schemas.openxmlformats.org/officeDocument/2006/relationships/hyperlink" Target="https://kubernetes.io/docs"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AA1C9FA0BC748BB09321A4F632E0C" ma:contentTypeVersion="12" ma:contentTypeDescription="Create a new document." ma:contentTypeScope="" ma:versionID="bbed866f063d2012de2ab8667048c874">
  <xsd:schema xmlns:xsd="http://www.w3.org/2001/XMLSchema" xmlns:xs="http://www.w3.org/2001/XMLSchema" xmlns:p="http://schemas.microsoft.com/office/2006/metadata/properties" xmlns:ns2="760c5ad1-7eb0-4223-9135-1a1711a44393" xmlns:ns3="fcaf1dcc-510e-4b6a-83f9-dd84f178c28c" targetNamespace="http://schemas.microsoft.com/office/2006/metadata/properties" ma:root="true" ma:fieldsID="ea98e0acfeda4c3aee9934cd0481413d" ns2:_="" ns3:_="">
    <xsd:import namespace="760c5ad1-7eb0-4223-9135-1a1711a44393"/>
    <xsd:import namespace="fcaf1dcc-510e-4b6a-83f9-dd84f178c2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c5ad1-7eb0-4223-9135-1a1711a443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af1dcc-510e-4b6a-83f9-dd84f178c28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CEBB50-F1A6-4518-81EF-EDFA0B5A6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c5ad1-7eb0-4223-9135-1a1711a44393"/>
    <ds:schemaRef ds:uri="fcaf1dcc-510e-4b6a-83f9-dd84f178c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6522AB-5110-4FD2-A4F8-6C88843252A6}">
  <ds:schemaRefs>
    <ds:schemaRef ds:uri="http://schemas.microsoft.com/sharepoint/v3/contenttype/forms"/>
  </ds:schemaRefs>
</ds:datastoreItem>
</file>

<file path=customXml/itemProps3.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22</Pages>
  <Words>6320</Words>
  <Characters>36024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42260</CharactersWithSpaces>
  <SharedDoc>false</SharedDoc>
  <HLinks>
    <vt:vector size="132" baseType="variant">
      <vt:variant>
        <vt:i4>5308507</vt:i4>
      </vt:variant>
      <vt:variant>
        <vt:i4>66</vt:i4>
      </vt:variant>
      <vt:variant>
        <vt:i4>0</vt:i4>
      </vt:variant>
      <vt:variant>
        <vt:i4>5</vt:i4>
      </vt:variant>
      <vt:variant>
        <vt:lpwstr>https://github.com/izzyacademy/kubernetes-monitoring.git</vt:lpwstr>
      </vt:variant>
      <vt:variant>
        <vt:lpwstr/>
      </vt:variant>
      <vt:variant>
        <vt:i4>2883626</vt:i4>
      </vt:variant>
      <vt:variant>
        <vt:i4>60</vt:i4>
      </vt:variant>
      <vt:variant>
        <vt:i4>0</vt:i4>
      </vt:variant>
      <vt:variant>
        <vt:i4>5</vt:i4>
      </vt:variant>
      <vt:variant>
        <vt:lpwstr>https://docs.microsoft.com/en-us/azure/aks/http-application-routing</vt:lpwstr>
      </vt:variant>
      <vt:variant>
        <vt:lpwstr/>
      </vt:variant>
      <vt:variant>
        <vt:i4>7798847</vt:i4>
      </vt:variant>
      <vt:variant>
        <vt:i4>57</vt:i4>
      </vt:variant>
      <vt:variant>
        <vt:i4>0</vt:i4>
      </vt:variant>
      <vt:variant>
        <vt:i4>5</vt:i4>
      </vt:variant>
      <vt:variant>
        <vt:lpwstr>https://github.com/gfilicetti/WhatTheHack/blob/master/001-IntroToKubernetes/Student/Resources/Templates/template-web-ingress-deploy.yml</vt:lpwstr>
      </vt:variant>
      <vt:variant>
        <vt:lpwstr/>
      </vt:variant>
      <vt:variant>
        <vt:i4>4063252</vt:i4>
      </vt:variant>
      <vt:variant>
        <vt:i4>54</vt:i4>
      </vt:variant>
      <vt:variant>
        <vt:i4>0</vt:i4>
      </vt:variant>
      <vt:variant>
        <vt:i4>5</vt:i4>
      </vt:variant>
      <vt:variant>
        <vt:lpwstr>https://raw.githubusercontent.com/helm/helm/master/scripts/get -o get_helm.sh</vt:lpwstr>
      </vt:variant>
      <vt:variant>
        <vt:lpwstr/>
      </vt:variant>
      <vt:variant>
        <vt:i4>7864360</vt:i4>
      </vt:variant>
      <vt:variant>
        <vt:i4>51</vt:i4>
      </vt:variant>
      <vt:variant>
        <vt:i4>0</vt:i4>
      </vt:variant>
      <vt:variant>
        <vt:i4>5</vt:i4>
      </vt:variant>
      <vt:variant>
        <vt:lpwstr>http://localhost:3001/speakers</vt:lpwstr>
      </vt:variant>
      <vt:variant>
        <vt:lpwstr/>
      </vt:variant>
      <vt:variant>
        <vt:i4>1048596</vt:i4>
      </vt:variant>
      <vt:variant>
        <vt:i4>48</vt:i4>
      </vt:variant>
      <vt:variant>
        <vt:i4>0</vt:i4>
      </vt:variant>
      <vt:variant>
        <vt:i4>5</vt:i4>
      </vt:variant>
      <vt:variant>
        <vt:lpwstr>https://docs.microsoft.com/en-us/azure/container-registry/container-registry-auth-aks</vt:lpwstr>
      </vt:variant>
      <vt:variant>
        <vt:lpwstr/>
      </vt:variant>
      <vt:variant>
        <vt:i4>1441862</vt:i4>
      </vt:variant>
      <vt:variant>
        <vt:i4>45</vt:i4>
      </vt:variant>
      <vt:variant>
        <vt:i4>0</vt:i4>
      </vt:variant>
      <vt:variant>
        <vt:i4>5</vt:i4>
      </vt:variant>
      <vt:variant>
        <vt:lpwstr>https://github.com/gfilicetti/WhatTheHack/blob/master/001-IntroToKubernetes/Student/Resources/Templates/template-content-init-deploy.yml</vt:lpwstr>
      </vt:variant>
      <vt:variant>
        <vt:lpwstr/>
      </vt:variant>
      <vt:variant>
        <vt:i4>327773</vt:i4>
      </vt:variant>
      <vt:variant>
        <vt:i4>42</vt:i4>
      </vt:variant>
      <vt:variant>
        <vt:i4>0</vt:i4>
      </vt:variant>
      <vt:variant>
        <vt:i4>5</vt:i4>
      </vt:variant>
      <vt:variant>
        <vt:lpwstr>https://www.ianlewis.org/en/bluegreen-deployments-kubernetes</vt:lpwstr>
      </vt:variant>
      <vt:variant>
        <vt:lpwstr/>
      </vt:variant>
      <vt:variant>
        <vt:i4>2228284</vt:i4>
      </vt:variant>
      <vt:variant>
        <vt:i4>39</vt:i4>
      </vt:variant>
      <vt:variant>
        <vt:i4>0</vt:i4>
      </vt:variant>
      <vt:variant>
        <vt:i4>5</vt:i4>
      </vt:variant>
      <vt:variant>
        <vt:lpwstr>o%09https:/hub.docker.com/r/bitnami/mongodb</vt:lpwstr>
      </vt:variant>
      <vt:variant>
        <vt:lpwstr/>
      </vt:variant>
      <vt:variant>
        <vt:i4>65633</vt:i4>
      </vt:variant>
      <vt:variant>
        <vt:i4>36</vt:i4>
      </vt:variant>
      <vt:variant>
        <vt:i4>0</vt:i4>
      </vt:variant>
      <vt:variant>
        <vt:i4>5</vt:i4>
      </vt:variant>
      <vt:variant>
        <vt:lpwstr>https://hub.docker.com/_/mongo/</vt:lpwstr>
      </vt:variant>
      <vt:variant>
        <vt:lpwstr/>
      </vt:variant>
      <vt:variant>
        <vt:i4>7864360</vt:i4>
      </vt:variant>
      <vt:variant>
        <vt:i4>33</vt:i4>
      </vt:variant>
      <vt:variant>
        <vt:i4>0</vt:i4>
      </vt:variant>
      <vt:variant>
        <vt:i4>5</vt:i4>
      </vt:variant>
      <vt:variant>
        <vt:lpwstr>http://localhost:3001/speakers</vt:lpwstr>
      </vt:variant>
      <vt:variant>
        <vt:lpwstr/>
      </vt:variant>
      <vt:variant>
        <vt:i4>1245210</vt:i4>
      </vt:variant>
      <vt:variant>
        <vt:i4>30</vt:i4>
      </vt:variant>
      <vt:variant>
        <vt:i4>0</vt:i4>
      </vt:variant>
      <vt:variant>
        <vt:i4>5</vt:i4>
      </vt:variant>
      <vt:variant>
        <vt:lpwstr>http://content-api:3001/</vt:lpwstr>
      </vt:variant>
      <vt:variant>
        <vt:lpwstr/>
      </vt:variant>
      <vt:variant>
        <vt:i4>7864360</vt:i4>
      </vt:variant>
      <vt:variant>
        <vt:i4>27</vt:i4>
      </vt:variant>
      <vt:variant>
        <vt:i4>0</vt:i4>
      </vt:variant>
      <vt:variant>
        <vt:i4>5</vt:i4>
      </vt:variant>
      <vt:variant>
        <vt:lpwstr>http://localhost:3001/speakers</vt:lpwstr>
      </vt:variant>
      <vt:variant>
        <vt:lpwstr/>
      </vt:variant>
      <vt:variant>
        <vt:i4>1900623</vt:i4>
      </vt:variant>
      <vt:variant>
        <vt:i4>24</vt:i4>
      </vt:variant>
      <vt:variant>
        <vt:i4>0</vt:i4>
      </vt:variant>
      <vt:variant>
        <vt:i4>5</vt:i4>
      </vt:variant>
      <vt:variant>
        <vt:lpwstr>https://docs.microsoft.com/en-us/azure/aks/kubernetes-walkthrough</vt:lpwstr>
      </vt:variant>
      <vt:variant>
        <vt:lpwstr/>
      </vt:variant>
      <vt:variant>
        <vt:i4>4653124</vt:i4>
      </vt:variant>
      <vt:variant>
        <vt:i4>21</vt:i4>
      </vt:variant>
      <vt:variant>
        <vt:i4>0</vt:i4>
      </vt:variant>
      <vt:variant>
        <vt:i4>5</vt:i4>
      </vt:variant>
      <vt:variant>
        <vt:lpwstr>https://docs.microsoft.com/en-us/azure/aks/kubernetes-walkthrough-portal</vt:lpwstr>
      </vt:variant>
      <vt:variant>
        <vt:lpwstr/>
      </vt:variant>
      <vt:variant>
        <vt:i4>4915266</vt:i4>
      </vt:variant>
      <vt:variant>
        <vt:i4>18</vt:i4>
      </vt:variant>
      <vt:variant>
        <vt:i4>0</vt:i4>
      </vt:variant>
      <vt:variant>
        <vt:i4>5</vt:i4>
      </vt:variant>
      <vt:variant>
        <vt:lpwstr>https://www.cuelogic.com/blog/why-and-how-to-containerize-modern-nodejs-applications</vt:lpwstr>
      </vt:variant>
      <vt:variant>
        <vt:lpwstr/>
      </vt:variant>
      <vt:variant>
        <vt:i4>5570580</vt:i4>
      </vt:variant>
      <vt:variant>
        <vt:i4>15</vt:i4>
      </vt:variant>
      <vt:variant>
        <vt:i4>0</vt:i4>
      </vt:variant>
      <vt:variant>
        <vt:i4>5</vt:i4>
      </vt:variant>
      <vt:variant>
        <vt:lpwstr>https://buddy.works/guides/how-dockerize-node-application</vt:lpwstr>
      </vt:variant>
      <vt:variant>
        <vt:lpwstr/>
      </vt:variant>
      <vt:variant>
        <vt:i4>3145769</vt:i4>
      </vt:variant>
      <vt:variant>
        <vt:i4>12</vt:i4>
      </vt:variant>
      <vt:variant>
        <vt:i4>0</vt:i4>
      </vt:variant>
      <vt:variant>
        <vt:i4>5</vt:i4>
      </vt:variant>
      <vt:variant>
        <vt:lpwstr>https://nodejs.org/en/docs/guides/nodejs-docker-webapp/</vt:lpwstr>
      </vt:variant>
      <vt:variant>
        <vt:lpwstr/>
      </vt:variant>
      <vt:variant>
        <vt:i4>2687030</vt:i4>
      </vt:variant>
      <vt:variant>
        <vt:i4>9</vt:i4>
      </vt:variant>
      <vt:variant>
        <vt:i4>0</vt:i4>
      </vt:variant>
      <vt:variant>
        <vt:i4>5</vt:i4>
      </vt:variant>
      <vt:variant>
        <vt:lpwstr>http://storageexplorer.com/</vt:lpwstr>
      </vt:variant>
      <vt:variant>
        <vt:lpwstr/>
      </vt:variant>
      <vt:variant>
        <vt:i4>8257640</vt:i4>
      </vt:variant>
      <vt:variant>
        <vt:i4>6</vt:i4>
      </vt:variant>
      <vt:variant>
        <vt:i4>0</vt:i4>
      </vt:variant>
      <vt:variant>
        <vt:i4>5</vt:i4>
      </vt:variant>
      <vt:variant>
        <vt:lpwstr>https://code.visualstudio.com/</vt:lpwstr>
      </vt:variant>
      <vt:variant>
        <vt:lpwstr/>
      </vt:variant>
      <vt:variant>
        <vt:i4>7274618</vt:i4>
      </vt:variant>
      <vt:variant>
        <vt:i4>3</vt:i4>
      </vt:variant>
      <vt:variant>
        <vt:i4>0</vt:i4>
      </vt:variant>
      <vt:variant>
        <vt:i4>5</vt:i4>
      </vt:variant>
      <vt:variant>
        <vt:lpwstr>https://docs.microsoft.com/en-us/cli/azure/install-azure-cli?view=azure-cli-latest</vt:lpwstr>
      </vt:variant>
      <vt:variant>
        <vt:lpwstr/>
      </vt:variant>
      <vt:variant>
        <vt:i4>6422583</vt:i4>
      </vt:variant>
      <vt:variant>
        <vt:i4>0</vt:i4>
      </vt:variant>
      <vt:variant>
        <vt:i4>0</vt:i4>
      </vt:variant>
      <vt:variant>
        <vt:i4>5</vt:i4>
      </vt:variant>
      <vt:variant>
        <vt:lpwstr>https://docs.microsoft.com/en-us/windows/wsl/install-win10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cp:lastModifiedBy>Gino Filicetti</cp:lastModifiedBy>
  <cp:revision>98</cp:revision>
  <dcterms:created xsi:type="dcterms:W3CDTF">2020-05-11T01:26:00Z</dcterms:created>
  <dcterms:modified xsi:type="dcterms:W3CDTF">2020-05-19T23:13:00Z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0x01010025EAA1C9FA0BC748BB09321A4F632E0C</vt:lpwstr>
  </property>
</Properties>
</file>