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6A49" w14:textId="77777777" w:rsidR="00E9158E" w:rsidRDefault="00E9158E" w:rsidP="00E9158E">
      <w:pPr>
        <w:pStyle w:val="Heading1"/>
      </w:pPr>
      <w:r>
        <w:t>Challenge 00 - Overview</w:t>
      </w:r>
    </w:p>
    <w:p w14:paraId="50B93222" w14:textId="77777777" w:rsidR="00E9158E" w:rsidRDefault="00E9158E" w:rsidP="00E9158E">
      <w:pPr>
        <w:pStyle w:val="Heading2"/>
      </w:pPr>
      <w:r>
        <w:t>Scenario</w:t>
      </w:r>
    </w:p>
    <w:p w14:paraId="2C62791C" w14:textId="56605994" w:rsidR="0079015D" w:rsidRDefault="0079015D" w:rsidP="00E9158E">
      <w:r>
        <w:t xml:space="preserve">You are working with the New York City </w:t>
      </w:r>
      <w:r w:rsidR="00F759AF">
        <w:t xml:space="preserve">Taxi and Limousine Commission. They have several </w:t>
      </w:r>
      <w:proofErr w:type="gramStart"/>
      <w:r w:rsidR="00F759AF">
        <w:t>years’</w:t>
      </w:r>
      <w:proofErr w:type="gramEnd"/>
      <w:r w:rsidR="00F759AF">
        <w:t xml:space="preserve"> of data about taxi trips in New York City, but have no way to analyze it.</w:t>
      </w:r>
    </w:p>
    <w:p w14:paraId="03394474" w14:textId="75529C79" w:rsidR="008C0156" w:rsidRDefault="009735CA" w:rsidP="00E9158E">
      <w:r>
        <w:t xml:space="preserve">You </w:t>
      </w:r>
      <w:r w:rsidR="00F759AF">
        <w:t>will</w:t>
      </w:r>
      <w:r>
        <w:t xml:space="preserve"> </w:t>
      </w:r>
      <w:r w:rsidR="002A0AA2">
        <w:t>build a modern data estate to enable analytic and real-time data analysis and visualization. Your task is to use Azure data technologies to build this data estate</w:t>
      </w:r>
      <w:r w:rsidR="008C0156">
        <w:t>, including:</w:t>
      </w:r>
    </w:p>
    <w:p w14:paraId="4EA893DE" w14:textId="5D3C6FBE" w:rsidR="008C0156" w:rsidRDefault="00117DBC" w:rsidP="008C0156">
      <w:pPr>
        <w:pStyle w:val="ListParagraph"/>
        <w:numPr>
          <w:ilvl w:val="0"/>
          <w:numId w:val="3"/>
        </w:numPr>
      </w:pPr>
      <w:r>
        <w:t xml:space="preserve">Ingesting and storing </w:t>
      </w:r>
      <w:del w:id="0" w:author="Neelam Gupta" w:date="2018-09-08T18:48:00Z">
        <w:r w:rsidDel="00223A82">
          <w:delText xml:space="preserve">source </w:delText>
        </w:r>
      </w:del>
      <w:ins w:id="1" w:author="Neelam Gupta" w:date="2018-09-08T18:48:00Z">
        <w:r w:rsidR="00223A82">
          <w:t xml:space="preserve">raw </w:t>
        </w:r>
      </w:ins>
      <w:r>
        <w:t>data</w:t>
      </w:r>
    </w:p>
    <w:p w14:paraId="78570AC6" w14:textId="3B07E3F3" w:rsidR="00117DBC" w:rsidRDefault="008704A9" w:rsidP="008C0156">
      <w:pPr>
        <w:pStyle w:val="ListParagraph"/>
        <w:numPr>
          <w:ilvl w:val="0"/>
          <w:numId w:val="3"/>
        </w:numPr>
      </w:pPr>
      <w:r>
        <w:t>Cleaning and enriching data</w:t>
      </w:r>
    </w:p>
    <w:p w14:paraId="38C0C695" w14:textId="27F85705" w:rsidR="008704A9" w:rsidRDefault="008704A9" w:rsidP="008C0156">
      <w:pPr>
        <w:pStyle w:val="ListParagraph"/>
        <w:numPr>
          <w:ilvl w:val="0"/>
          <w:numId w:val="3"/>
        </w:numPr>
      </w:pPr>
      <w:r>
        <w:t>Loading data into a serving layer</w:t>
      </w:r>
    </w:p>
    <w:p w14:paraId="7D2F328E" w14:textId="0240B6F5" w:rsidR="008704A9" w:rsidRDefault="008704A9" w:rsidP="008C0156">
      <w:pPr>
        <w:pStyle w:val="ListParagraph"/>
        <w:numPr>
          <w:ilvl w:val="0"/>
          <w:numId w:val="3"/>
        </w:numPr>
      </w:pPr>
      <w:r>
        <w:t xml:space="preserve">Consuming data in </w:t>
      </w:r>
      <w:r w:rsidR="00446D87">
        <w:t>a BI layer</w:t>
      </w:r>
    </w:p>
    <w:p w14:paraId="07B796DF" w14:textId="017D06E1" w:rsidR="00446D87" w:rsidRDefault="00446D87" w:rsidP="008C0156">
      <w:pPr>
        <w:pStyle w:val="ListParagraph"/>
        <w:numPr>
          <w:ilvl w:val="0"/>
          <w:numId w:val="3"/>
        </w:numPr>
      </w:pPr>
      <w:r>
        <w:t xml:space="preserve">Orchestrating the overall </w:t>
      </w:r>
      <w:r w:rsidR="00FF116E">
        <w:t>data flow for repeatability</w:t>
      </w:r>
    </w:p>
    <w:p w14:paraId="1D42D2AF" w14:textId="77777777" w:rsidR="00E9158E" w:rsidRDefault="00E9158E" w:rsidP="00E9158E"/>
    <w:p w14:paraId="27993DA5" w14:textId="77777777" w:rsidR="00E9158E" w:rsidRDefault="00E9158E" w:rsidP="00E9158E">
      <w:pPr>
        <w:pStyle w:val="Heading2"/>
      </w:pPr>
      <w:r>
        <w:t xml:space="preserve">Notes for </w:t>
      </w:r>
      <w:del w:id="2" w:author="Patrick El-Azem" w:date="2018-09-20T08:19:00Z">
        <w:r w:rsidDel="005521E3">
          <w:delText xml:space="preserve">DTA FY19 </w:delText>
        </w:r>
      </w:del>
      <w:r>
        <w:t>OpenHack</w:t>
      </w:r>
    </w:p>
    <w:p w14:paraId="3CDEB404" w14:textId="63450262" w:rsidR="00E9158E" w:rsidRDefault="00E9158E" w:rsidP="00E9158E">
      <w:r>
        <w:t xml:space="preserve">The </w:t>
      </w:r>
      <w:bookmarkStart w:id="3" w:name="_GoBack"/>
      <w:bookmarkEnd w:id="3"/>
      <w:del w:id="4" w:author="Patrick El-Azem" w:date="2018-09-20T08:19:00Z">
        <w:r w:rsidDel="005521E3">
          <w:delText xml:space="preserve">DTA FY19 </w:delText>
        </w:r>
      </w:del>
      <w:r>
        <w:t xml:space="preserve">OpenHack is time-boxed to </w:t>
      </w:r>
      <w:r w:rsidR="008936FC">
        <w:t>a few</w:t>
      </w:r>
      <w:r>
        <w:t xml:space="preserve"> hours. Due to the short timeframe, the architecture to build is provided here for you, and the challenges will be specific and prescriptive regarding technologies and configurations.</w:t>
      </w:r>
    </w:p>
    <w:p w14:paraId="6D2008B2" w14:textId="77777777" w:rsidR="00E9158E" w:rsidRDefault="00E9158E" w:rsidP="00E9158E"/>
    <w:p w14:paraId="00FA83C9" w14:textId="77777777" w:rsidR="00E9158E" w:rsidRDefault="00E9158E" w:rsidP="00E9158E">
      <w:pPr>
        <w:pStyle w:val="Heading2"/>
      </w:pPr>
      <w:r>
        <w:t>Architecture</w:t>
      </w:r>
    </w:p>
    <w:p w14:paraId="38A89B19" w14:textId="0FE8AE2B" w:rsidR="00E9158E" w:rsidRDefault="00AB1F17" w:rsidP="00E9158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u w:val="single"/>
        </w:rPr>
      </w:pPr>
      <w:r>
        <w:object w:dxaOrig="12315" w:dyaOrig="5535" w14:anchorId="3E0E3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42.25pt" o:ole="">
            <v:imagedata r:id="rId7" o:title=""/>
          </v:shape>
          <o:OLEObject Type="Embed" ProgID="Visio.Drawing.15" ShapeID="_x0000_i1025" DrawAspect="Content" ObjectID="_1598936727" r:id="rId8"/>
        </w:object>
      </w:r>
    </w:p>
    <w:p w14:paraId="3752E633" w14:textId="36F4D3E2" w:rsidR="00E9158E" w:rsidRDefault="00E9158E" w:rsidP="00E9158E">
      <w:pPr>
        <w:pStyle w:val="Heading2"/>
      </w:pPr>
      <w:r>
        <w:t>Challenges</w:t>
      </w:r>
    </w:p>
    <w:p w14:paraId="0255FD63" w14:textId="0F60C17B" w:rsidR="00E9158E" w:rsidRDefault="00E9158E" w:rsidP="000A65D4">
      <w:pPr>
        <w:pStyle w:val="ListParagraph"/>
        <w:numPr>
          <w:ilvl w:val="0"/>
          <w:numId w:val="5"/>
        </w:numPr>
      </w:pPr>
      <w:r>
        <w:t xml:space="preserve">Prepare </w:t>
      </w:r>
      <w:r w:rsidR="00591B69">
        <w:t>Resources</w:t>
      </w:r>
    </w:p>
    <w:p w14:paraId="6AE89EE9" w14:textId="6858FE62" w:rsidR="00C132F0" w:rsidRPr="007A27E8" w:rsidDel="00497ECD" w:rsidRDefault="00C132F0" w:rsidP="000A65D4">
      <w:pPr>
        <w:pStyle w:val="ListParagraph"/>
        <w:numPr>
          <w:ilvl w:val="0"/>
          <w:numId w:val="5"/>
        </w:numPr>
        <w:rPr>
          <w:del w:id="5" w:author="Neelam Gupta" w:date="2018-09-08T18:23:00Z"/>
        </w:rPr>
      </w:pPr>
      <w:del w:id="6" w:author="Neelam Gupta" w:date="2018-09-08T18:23:00Z">
        <w:r w:rsidRPr="007A27E8" w:rsidDel="00497ECD">
          <w:delText>Build Data Factory Pipeline</w:delText>
        </w:r>
      </w:del>
    </w:p>
    <w:p w14:paraId="712F5CF8" w14:textId="3D172BF9" w:rsidR="00B17FCD" w:rsidRPr="007A27E8" w:rsidRDefault="00B17FCD" w:rsidP="000A65D4">
      <w:pPr>
        <w:pStyle w:val="ListParagraph"/>
        <w:numPr>
          <w:ilvl w:val="0"/>
          <w:numId w:val="5"/>
        </w:numPr>
      </w:pPr>
      <w:r w:rsidRPr="007A27E8">
        <w:t xml:space="preserve">Ingest and Store </w:t>
      </w:r>
      <w:del w:id="7" w:author="Neelam Gupta" w:date="2018-09-08T18:38:00Z">
        <w:r w:rsidRPr="007A27E8" w:rsidDel="00590A24">
          <w:delText xml:space="preserve">Source </w:delText>
        </w:r>
      </w:del>
      <w:ins w:id="8" w:author="Neelam Gupta" w:date="2018-09-08T18:38:00Z">
        <w:del w:id="9" w:author="Patrick El-Azem" w:date="2018-09-10T09:05:00Z">
          <w:r w:rsidR="00590A24" w:rsidRPr="007A27E8" w:rsidDel="00BD39B0">
            <w:rPr>
              <w:rPrChange w:id="10" w:author="Neelam Gupta" w:date="2018-09-08T19:27:00Z">
                <w:rPr>
                  <w:highlight w:val="yellow"/>
                </w:rPr>
              </w:rPrChange>
            </w:rPr>
            <w:delText>raw</w:delText>
          </w:r>
        </w:del>
      </w:ins>
      <w:ins w:id="11" w:author="Patrick El-Azem" w:date="2018-09-10T09:05:00Z">
        <w:r w:rsidR="00BD39B0">
          <w:t>Source</w:t>
        </w:r>
      </w:ins>
      <w:ins w:id="12" w:author="Neelam Gupta" w:date="2018-09-08T18:38:00Z">
        <w:r w:rsidR="00590A24" w:rsidRPr="007A27E8">
          <w:t xml:space="preserve"> </w:t>
        </w:r>
      </w:ins>
      <w:r w:rsidRPr="007A27E8">
        <w:t>Data</w:t>
      </w:r>
      <w:r w:rsidR="00F53A6C" w:rsidRPr="007A27E8">
        <w:t xml:space="preserve"> in Blob Storage</w:t>
      </w:r>
      <w:ins w:id="13" w:author="Neelam Gupta" w:date="2018-09-08T18:22:00Z">
        <w:del w:id="14" w:author="Patrick El-Azem" w:date="2018-09-10T09:05:00Z">
          <w:r w:rsidR="00497ECD" w:rsidRPr="007A27E8" w:rsidDel="00BD39B0">
            <w:delText xml:space="preserve"> </w:delText>
          </w:r>
        </w:del>
      </w:ins>
      <w:ins w:id="15" w:author="Neelam Gupta" w:date="2018-09-08T18:28:00Z">
        <w:del w:id="16" w:author="Patrick El-Azem" w:date="2018-09-10T09:05:00Z">
          <w:r w:rsidR="00505A5A" w:rsidRPr="007A27E8" w:rsidDel="00BD39B0">
            <w:rPr>
              <w:rPrChange w:id="17" w:author="Neelam Gupta" w:date="2018-09-08T19:27:00Z">
                <w:rPr>
                  <w:highlight w:val="yellow"/>
                </w:rPr>
              </w:rPrChange>
            </w:rPr>
            <w:delText xml:space="preserve"> ?</w:delText>
          </w:r>
        </w:del>
      </w:ins>
    </w:p>
    <w:p w14:paraId="56B430D9" w14:textId="7E8972F6" w:rsidR="00B17FCD" w:rsidRDefault="00A162C2" w:rsidP="000A65D4">
      <w:pPr>
        <w:pStyle w:val="ListParagraph"/>
        <w:numPr>
          <w:ilvl w:val="0"/>
          <w:numId w:val="5"/>
        </w:numPr>
      </w:pPr>
      <w:r>
        <w:t xml:space="preserve">Clean and </w:t>
      </w:r>
      <w:del w:id="18" w:author="Patrick El-Azem" w:date="2018-09-10T09:05:00Z">
        <w:r w:rsidDel="00BD39B0">
          <w:delText xml:space="preserve">Enrich </w:delText>
        </w:r>
      </w:del>
      <w:ins w:id="19" w:author="Patrick El-Azem" w:date="2018-09-10T09:05:00Z">
        <w:r w:rsidR="00BD39B0">
          <w:t xml:space="preserve">Merge </w:t>
        </w:r>
      </w:ins>
      <w:r>
        <w:t>Data in Databricks</w:t>
      </w:r>
    </w:p>
    <w:p w14:paraId="79E275B2" w14:textId="0F4C05D1" w:rsidR="00F53A6C" w:rsidRDefault="00F53A6C" w:rsidP="000A65D4">
      <w:pPr>
        <w:pStyle w:val="ListParagraph"/>
        <w:numPr>
          <w:ilvl w:val="0"/>
          <w:numId w:val="5"/>
        </w:numPr>
      </w:pPr>
      <w:r w:rsidRPr="00F53A6C">
        <w:t xml:space="preserve">Ingest </w:t>
      </w:r>
      <w:ins w:id="20" w:author="Neelam Gupta" w:date="2018-09-08T18:49:00Z">
        <w:del w:id="21" w:author="Patrick El-Azem" w:date="2018-09-10T09:05:00Z">
          <w:r w:rsidR="00223A82" w:rsidDel="00B27613">
            <w:delText>enriched</w:delText>
          </w:r>
        </w:del>
      </w:ins>
      <w:ins w:id="22" w:author="Patrick El-Azem" w:date="2018-09-10T09:05:00Z">
        <w:r w:rsidR="00B27613">
          <w:t>cleaned/merged</w:t>
        </w:r>
      </w:ins>
      <w:ins w:id="23" w:author="Neelam Gupta" w:date="2018-09-08T18:49:00Z">
        <w:r w:rsidR="00223A82">
          <w:t xml:space="preserve"> </w:t>
        </w:r>
      </w:ins>
      <w:del w:id="24" w:author="Patrick El-Azem" w:date="2018-09-10T09:05:00Z">
        <w:r w:rsidRPr="00F53A6C" w:rsidDel="00B27613">
          <w:delText xml:space="preserve">Data </w:delText>
        </w:r>
      </w:del>
      <w:ins w:id="25" w:author="Patrick El-Azem" w:date="2018-09-10T09:05:00Z">
        <w:r w:rsidR="00B27613">
          <w:t>d</w:t>
        </w:r>
        <w:r w:rsidR="00B27613" w:rsidRPr="00F53A6C">
          <w:t xml:space="preserve">ata </w:t>
        </w:r>
      </w:ins>
      <w:ins w:id="26" w:author="Neelam Gupta" w:date="2018-09-08T18:49:00Z">
        <w:r w:rsidR="00223A82">
          <w:t xml:space="preserve">from blob storage </w:t>
        </w:r>
      </w:ins>
      <w:r w:rsidRPr="00F53A6C">
        <w:t>in Azure Data</w:t>
      </w:r>
      <w:r>
        <w:t xml:space="preserve"> </w:t>
      </w:r>
      <w:commentRangeStart w:id="27"/>
      <w:r>
        <w:t>Warehouse</w:t>
      </w:r>
      <w:commentRangeEnd w:id="27"/>
      <w:r w:rsidR="00505A5A">
        <w:rPr>
          <w:rStyle w:val="CommentReference"/>
        </w:rPr>
        <w:commentReference w:id="27"/>
      </w:r>
      <w:r>
        <w:t xml:space="preserve"> using </w:t>
      </w:r>
      <w:proofErr w:type="spellStart"/>
      <w:r>
        <w:t>Polybase</w:t>
      </w:r>
      <w:proofErr w:type="spellEnd"/>
      <w:ins w:id="28" w:author="Neelam Gupta" w:date="2018-09-08T18:27:00Z">
        <w:r w:rsidR="00505A5A">
          <w:t xml:space="preserve"> and Azure Data Factory</w:t>
        </w:r>
      </w:ins>
    </w:p>
    <w:p w14:paraId="5462ADE9" w14:textId="35A00BA3" w:rsidR="00F53A6C" w:rsidRDefault="00EC4CD6" w:rsidP="000A65D4">
      <w:pPr>
        <w:pStyle w:val="ListParagraph"/>
        <w:numPr>
          <w:ilvl w:val="0"/>
          <w:numId w:val="5"/>
        </w:numPr>
      </w:pPr>
      <w:del w:id="29" w:author="Neelam Gupta" w:date="2018-09-08T18:17:00Z">
        <w:r w:rsidDel="00D91E57">
          <w:delText>Load Data</w:delText>
        </w:r>
      </w:del>
      <w:ins w:id="30" w:author="Neelam Gupta" w:date="2018-09-08T18:17:00Z">
        <w:r w:rsidR="00D91E57">
          <w:t>Create Data model</w:t>
        </w:r>
      </w:ins>
      <w:r>
        <w:t xml:space="preserve"> in Azure Analysis Services</w:t>
      </w:r>
      <w:ins w:id="31" w:author="Neelam Gupta" w:date="2018-09-08T19:28:00Z">
        <w:r w:rsidR="007A27E8">
          <w:t xml:space="preserve"> using SQL </w:t>
        </w:r>
      </w:ins>
      <w:ins w:id="32" w:author="Neelam Gupta" w:date="2018-09-08T19:29:00Z">
        <w:r w:rsidR="007A27E8">
          <w:t>DW as source</w:t>
        </w:r>
      </w:ins>
    </w:p>
    <w:p w14:paraId="171BBF3F" w14:textId="12C89ED5" w:rsidR="00A259A7" w:rsidRDefault="00EC4CD6" w:rsidP="000A65D4">
      <w:pPr>
        <w:pStyle w:val="ListParagraph"/>
        <w:numPr>
          <w:ilvl w:val="0"/>
          <w:numId w:val="5"/>
        </w:numPr>
      </w:pPr>
      <w:r>
        <w:lastRenderedPageBreak/>
        <w:t xml:space="preserve">Consume Data in Power BI from Databricks </w:t>
      </w:r>
      <w:r w:rsidR="00C132F0">
        <w:t xml:space="preserve">and </w:t>
      </w:r>
      <w:ins w:id="33" w:author="Neelam Gupta" w:date="2018-09-08T18:27:00Z">
        <w:r w:rsidR="00505A5A">
          <w:t xml:space="preserve">Azure </w:t>
        </w:r>
      </w:ins>
      <w:r w:rsidR="00C132F0">
        <w:t>Analysis Services</w:t>
      </w:r>
    </w:p>
    <w:p w14:paraId="1BF435E3" w14:textId="1C386E46" w:rsidR="008D5D00" w:rsidRDefault="008D5D00" w:rsidP="000A65D4">
      <w:pPr>
        <w:pStyle w:val="ListParagraph"/>
        <w:numPr>
          <w:ilvl w:val="0"/>
          <w:numId w:val="5"/>
        </w:numPr>
      </w:pPr>
      <w:r>
        <w:t xml:space="preserve">Access a Weather API, store weather data in Cosmos DB, join to </w:t>
      </w:r>
      <w:r w:rsidR="00A05D49">
        <w:t>transaction data in Power BI</w:t>
      </w:r>
    </w:p>
    <w:p w14:paraId="247360C8" w14:textId="604D1E2F" w:rsidR="00E9158E" w:rsidDel="00B27613" w:rsidRDefault="00E9158E" w:rsidP="00E9158E">
      <w:pPr>
        <w:rPr>
          <w:del w:id="34" w:author="Patrick El-Azem" w:date="2018-09-10T09:06:00Z"/>
        </w:rPr>
      </w:pPr>
      <w:del w:id="35" w:author="Patrick El-Azem" w:date="2018-09-10T09:05:00Z">
        <w:r w:rsidDel="00B27613">
          <w:delText xml:space="preserve">Each challenge is self-contained. </w:delText>
        </w:r>
      </w:del>
      <w:r>
        <w:t>Some of the challenges can be worked on in parallel; others require preceding challenges to be completed.</w:t>
      </w:r>
      <w:ins w:id="36" w:author="Patrick El-Azem" w:date="2018-09-10T09:06:00Z">
        <w:r w:rsidR="00B27613">
          <w:t xml:space="preserve"> </w:t>
        </w:r>
      </w:ins>
    </w:p>
    <w:p w14:paraId="79549053" w14:textId="7215D913" w:rsidR="00E9158E" w:rsidRDefault="00E9158E" w:rsidP="00E9158E">
      <w:r>
        <w:t>We suggest you read all the challenge</w:t>
      </w:r>
      <w:r w:rsidR="00C132F0">
        <w:t>s</w:t>
      </w:r>
      <w:r>
        <w:t xml:space="preserve"> before starting </w:t>
      </w:r>
      <w:r w:rsidR="00CC5AA1">
        <w:t>work and</w:t>
      </w:r>
      <w:r>
        <w:t xml:space="preserve"> discuss/assign them as a team.</w:t>
      </w:r>
    </w:p>
    <w:p w14:paraId="3C31BEC8" w14:textId="77777777" w:rsidR="00E9158E" w:rsidRPr="000145EC" w:rsidRDefault="00E9158E" w:rsidP="00E9158E"/>
    <w:p w14:paraId="5B70D798" w14:textId="77777777" w:rsidR="00E9158E" w:rsidRDefault="00E9158E" w:rsidP="00E9158E">
      <w:pPr>
        <w:pStyle w:val="Heading2"/>
      </w:pPr>
      <w:r>
        <w:t>Outcomes</w:t>
      </w:r>
    </w:p>
    <w:p w14:paraId="130BD35D" w14:textId="3641CC41" w:rsidR="00E9158E" w:rsidRDefault="00E9158E" w:rsidP="00E9158E">
      <w:r>
        <w:t>An end-to-end solution spanning the data lifecycle</w:t>
      </w:r>
      <w:r w:rsidR="00222545">
        <w:t>, with functional Power BI dashboard(s).</w:t>
      </w:r>
    </w:p>
    <w:p w14:paraId="47B854E7" w14:textId="77777777" w:rsidR="00E9158E" w:rsidRDefault="00E9158E" w:rsidP="00E9158E"/>
    <w:p w14:paraId="059DEBA7" w14:textId="77777777" w:rsidR="00E9158E" w:rsidRDefault="00E9158E" w:rsidP="00E9158E">
      <w:pPr>
        <w:pStyle w:val="Heading2"/>
      </w:pPr>
      <w:r>
        <w:t>Resources and Artifacts</w:t>
      </w:r>
    </w:p>
    <w:p w14:paraId="20C158FF" w14:textId="7EDDCFC9" w:rsidR="00D91100" w:rsidRDefault="00410A4C" w:rsidP="00410A4C">
      <w:r>
        <w:t xml:space="preserve">Challenge documentation is available during the event on the </w:t>
      </w:r>
      <w:r w:rsidR="00FC44E5">
        <w:t>OpenHack Team. Documents, proctor guides, and code will be made available after the OpenHack.</w:t>
      </w:r>
    </w:p>
    <w:sectPr w:rsidR="00D91100" w:rsidSect="00143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" w:author="Neelam Gupta" w:date="2018-09-08T18:29:00Z" w:initials="NG">
    <w:p w14:paraId="40EF2DFF" w14:textId="426288AD" w:rsidR="00505A5A" w:rsidRDefault="00505A5A">
      <w:pPr>
        <w:pStyle w:val="CommentText"/>
      </w:pPr>
      <w:r>
        <w:rPr>
          <w:rStyle w:val="CommentReference"/>
        </w:rPr>
        <w:annotationRef/>
      </w:r>
      <w:r>
        <w:t xml:space="preserve">We should explain </w:t>
      </w:r>
      <w:r w:rsidR="00590A24">
        <w:t>raw</w:t>
      </w:r>
      <w:r>
        <w:t xml:space="preserve"> data attributes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EF2DF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EF2DFF" w16cid:durableId="1F3E93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CD71" w14:textId="77777777" w:rsidR="00871CED" w:rsidRDefault="00871CED" w:rsidP="00D91E57">
      <w:pPr>
        <w:spacing w:after="0" w:line="240" w:lineRule="auto"/>
      </w:pPr>
      <w:r>
        <w:separator/>
      </w:r>
    </w:p>
  </w:endnote>
  <w:endnote w:type="continuationSeparator" w:id="0">
    <w:p w14:paraId="17034CA9" w14:textId="77777777" w:rsidR="00871CED" w:rsidRDefault="00871CED" w:rsidP="00D9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B47DA" w14:textId="77777777" w:rsidR="00871CED" w:rsidRDefault="00871CED" w:rsidP="00D91E57">
      <w:pPr>
        <w:spacing w:after="0" w:line="240" w:lineRule="auto"/>
      </w:pPr>
      <w:r>
        <w:separator/>
      </w:r>
    </w:p>
  </w:footnote>
  <w:footnote w:type="continuationSeparator" w:id="0">
    <w:p w14:paraId="6DFB9636" w14:textId="77777777" w:rsidR="00871CED" w:rsidRDefault="00871CED" w:rsidP="00D9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0CDA"/>
    <w:multiLevelType w:val="hybridMultilevel"/>
    <w:tmpl w:val="8962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42F3"/>
    <w:multiLevelType w:val="hybridMultilevel"/>
    <w:tmpl w:val="3002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3A33"/>
    <w:multiLevelType w:val="hybridMultilevel"/>
    <w:tmpl w:val="C836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EEC"/>
    <w:multiLevelType w:val="hybridMultilevel"/>
    <w:tmpl w:val="757C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9642E"/>
    <w:multiLevelType w:val="hybridMultilevel"/>
    <w:tmpl w:val="EBF6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elam Gupta">
    <w15:presenceInfo w15:providerId="AD" w15:userId="S::negupt@microsoft.com::4c29a9d0-f8c6-4a1b-80e5-0484afc25dd2"/>
  </w15:person>
  <w15:person w15:author="Patrick El-Azem">
    <w15:presenceInfo w15:providerId="Windows Live" w15:userId="e9a1393194618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8E"/>
    <w:rsid w:val="00052C4E"/>
    <w:rsid w:val="00097BC5"/>
    <w:rsid w:val="000A65D4"/>
    <w:rsid w:val="000D137B"/>
    <w:rsid w:val="000E4D83"/>
    <w:rsid w:val="00117DBC"/>
    <w:rsid w:val="0019614E"/>
    <w:rsid w:val="001D483F"/>
    <w:rsid w:val="00222545"/>
    <w:rsid w:val="00223A82"/>
    <w:rsid w:val="0025783C"/>
    <w:rsid w:val="00277427"/>
    <w:rsid w:val="002A0AA2"/>
    <w:rsid w:val="00365EAA"/>
    <w:rsid w:val="00410A4C"/>
    <w:rsid w:val="00416636"/>
    <w:rsid w:val="00446D87"/>
    <w:rsid w:val="00497ECD"/>
    <w:rsid w:val="00505A5A"/>
    <w:rsid w:val="00520D10"/>
    <w:rsid w:val="005521E3"/>
    <w:rsid w:val="005710F9"/>
    <w:rsid w:val="00582308"/>
    <w:rsid w:val="00590A24"/>
    <w:rsid w:val="00591B69"/>
    <w:rsid w:val="005B5C19"/>
    <w:rsid w:val="006B0DAE"/>
    <w:rsid w:val="0077020F"/>
    <w:rsid w:val="0079015D"/>
    <w:rsid w:val="007A27E8"/>
    <w:rsid w:val="008704A9"/>
    <w:rsid w:val="00871CED"/>
    <w:rsid w:val="008905AB"/>
    <w:rsid w:val="008936FC"/>
    <w:rsid w:val="008C0156"/>
    <w:rsid w:val="008C48D5"/>
    <w:rsid w:val="008D350D"/>
    <w:rsid w:val="008D5D00"/>
    <w:rsid w:val="009735CA"/>
    <w:rsid w:val="00A05D49"/>
    <w:rsid w:val="00A162C2"/>
    <w:rsid w:val="00A259A7"/>
    <w:rsid w:val="00A4048B"/>
    <w:rsid w:val="00A94722"/>
    <w:rsid w:val="00AB0388"/>
    <w:rsid w:val="00AB1F17"/>
    <w:rsid w:val="00AB6E7C"/>
    <w:rsid w:val="00AC7616"/>
    <w:rsid w:val="00B1416F"/>
    <w:rsid w:val="00B17FCD"/>
    <w:rsid w:val="00B27613"/>
    <w:rsid w:val="00B51F25"/>
    <w:rsid w:val="00B959DA"/>
    <w:rsid w:val="00BD39B0"/>
    <w:rsid w:val="00BF0C80"/>
    <w:rsid w:val="00C132F0"/>
    <w:rsid w:val="00CB5610"/>
    <w:rsid w:val="00CC564E"/>
    <w:rsid w:val="00CC5AA1"/>
    <w:rsid w:val="00CC7228"/>
    <w:rsid w:val="00D91100"/>
    <w:rsid w:val="00D91E57"/>
    <w:rsid w:val="00E06442"/>
    <w:rsid w:val="00E12F82"/>
    <w:rsid w:val="00E26ACB"/>
    <w:rsid w:val="00E529E2"/>
    <w:rsid w:val="00E9158E"/>
    <w:rsid w:val="00EC4CD6"/>
    <w:rsid w:val="00F53A6C"/>
    <w:rsid w:val="00F759AF"/>
    <w:rsid w:val="00F75A7C"/>
    <w:rsid w:val="00FC44E5"/>
    <w:rsid w:val="00F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654970"/>
  <w15:chartTrackingRefBased/>
  <w15:docId w15:val="{F4876D46-066C-4B21-A221-A8A920C5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5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9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8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7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65</cp:revision>
  <dcterms:created xsi:type="dcterms:W3CDTF">2018-08-28T15:25:00Z</dcterms:created>
  <dcterms:modified xsi:type="dcterms:W3CDTF">2018-09-20T12:19:00Z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2018-09-08T22:17:54.3828873Z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